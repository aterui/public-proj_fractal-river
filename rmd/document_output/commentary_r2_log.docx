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6B82" w14:textId="77777777" w:rsidR="00C31E54" w:rsidRDefault="00E9692B">
      <w:pPr>
        <w:pStyle w:val="Title"/>
      </w:pPr>
      <w:r>
        <w:t>Mathematical characterization of fractal river networks</w:t>
      </w:r>
    </w:p>
    <w:p w14:paraId="22EE6B83" w14:textId="77777777" w:rsidR="00C31E54" w:rsidRDefault="00E9692B">
      <w:pPr>
        <w:pStyle w:val="FirstParagraph"/>
      </w:pPr>
      <w:r>
        <w:t>Author: Akira Terui</w:t>
      </w:r>
      <w:r>
        <w:rPr>
          <w:vertAlign w:val="superscript"/>
        </w:rPr>
        <w:t>1,*</w:t>
      </w:r>
    </w:p>
    <w:p w14:paraId="22EE6B84" w14:textId="77777777" w:rsidR="00C31E54" w:rsidRDefault="00E9692B">
      <w:pPr>
        <w:pStyle w:val="BodyText"/>
      </w:pPr>
      <w:r>
        <w:t>Email: hanabi0111@gmail.com</w:t>
      </w:r>
    </w:p>
    <w:p w14:paraId="22EE6B85" w14:textId="77777777" w:rsidR="00C31E54" w:rsidRDefault="00E9692B">
      <w:pPr>
        <w:pStyle w:val="BodyText"/>
      </w:pPr>
      <w:r>
        <w:rPr>
          <w:vertAlign w:val="superscript"/>
        </w:rPr>
        <w:t>1</w:t>
      </w:r>
      <w:r>
        <w:t>Department of Biology, University of North Carolina at Greensboro, Greensboro, NC 27410, USA</w:t>
      </w:r>
    </w:p>
    <w:p w14:paraId="22EE6B86" w14:textId="5A5F6324" w:rsidR="00C31E54" w:rsidRDefault="00E9692B">
      <w:pPr>
        <w:pStyle w:val="Heading1"/>
      </w:pPr>
      <w:bookmarkStart w:id="0" w:name="abstract"/>
      <w:r>
        <w:t>Abstract</w:t>
      </w:r>
    </w:p>
    <w:p w14:paraId="22EE6B87" w14:textId="529C3D34" w:rsidR="00C31E54" w:rsidRDefault="00E9692B">
      <w:pPr>
        <w:pStyle w:val="FirstParagraph"/>
      </w:pPr>
      <w:r>
        <w:t>River networks exhibit fractal characteristics. Quantifying river network complexity is crucial for unveiling the role of river fractals in driving riveri</w:t>
      </w:r>
      <w:r>
        <w:t>ne ecological dynamics, and researchers have used a metric of “branching probability” to do so. Previous studies showed that this metric reflects the fractal nature of river networks. However, a recent article by Carraro and Altermatt (2022) contradicted t</w:t>
      </w:r>
      <w:r>
        <w:t>his classical observation and concluded that branching probability is “scale dependent.” I dispute this claim and argue that their major conclusion is derived merely from their misconception of scale invariance. Their analysis in the original article (Figu</w:t>
      </w:r>
      <w:r>
        <w:t>re 3a) provided evidence that branching probability is scale invariant (i.e., branching probability exhibits a power-law scaling), although the authors erroneously interpreted this result as a sign of scale dependence. In this paper, I re-introduce the def</w:t>
      </w:r>
      <w:r>
        <w:t xml:space="preserve">inition of scale invariance and show that branching probability meets this definition. This provided an opportunity to address the </w:t>
      </w:r>
      <w:del w:id="1" w:author="Author" w:date="2023-05-19T16:27:00Z">
        <w:r>
          <w:delText>wi</w:delText>
        </w:r>
        <w:r>
          <w:delText>despread confusion about the terms</w:delText>
        </w:r>
      </w:del>
      <w:ins w:id="2" w:author="Author" w:date="2023-05-19T16:27:00Z">
        <w:r>
          <w:t>distinct use of</w:t>
        </w:r>
      </w:ins>
      <w:r>
        <w:t xml:space="preserve"> “scale invariance” and “scaling” in the ecological literature.</w:t>
      </w:r>
    </w:p>
    <w:p w14:paraId="22EE6B88" w14:textId="004002AE" w:rsidR="00C31E54" w:rsidRDefault="00E9692B">
      <w:pPr>
        <w:pStyle w:val="Heading1"/>
      </w:pPr>
      <w:bookmarkStart w:id="3" w:name="maintext"/>
      <w:bookmarkEnd w:id="0"/>
      <w:proofErr w:type="spellStart"/>
      <w:r>
        <w:t>Maintext</w:t>
      </w:r>
      <w:proofErr w:type="spellEnd"/>
    </w:p>
    <w:p w14:paraId="22EE6B89" w14:textId="77777777" w:rsidR="00C31E54" w:rsidRDefault="00E9692B">
      <w:pPr>
        <w:pStyle w:val="FirstParagraph"/>
      </w:pPr>
      <w:r>
        <w:t>Rivers form complex branching network</w:t>
      </w:r>
      <w:r>
        <w:t>s with fractal characteristics – “there are basins within basins within basins, all of them looking alike (Rinaldo et al. 2014).” The ecological implication of fractal structure has gained great interest over the past few decades (Grant et al. 2007; Carrar</w:t>
      </w:r>
      <w:r>
        <w:t>a et al. 2012; Mari et al. 2014), and there have been concerted efforts to investigate the role of river fractals in controlling metapopulation (Yeakel et al. 2014; Mari et al. 2014; Terui et al. 2018) and metacommunity dynamics (Carrara et al. 2012; Ander</w:t>
      </w:r>
      <w:r>
        <w:t>son and Hayes 2018; Terui et al. 2021). The proper quantification of river network complexity is therefore crucial, and some researchers used a metric of “branching probability,” i.e., the probability of observing a joining tributary per unit river distanc</w:t>
      </w:r>
      <w:r>
        <w:t>e (Yeakel et al. 2014; Terui et al. 2018; Terui et al. 2021). It has been shown that this measure reflects the fractal nature of river networks because it exhibits the sign of scale invariance (Peckham and Gupta 1999; Rodríguez-Iturbe and Rinaldo 2001; Ter</w:t>
      </w:r>
      <w:r>
        <w:t>ui et al. 2018). However, a recent article by Carraro and Altermatt (2022) countered this classical observation and concluded that branching probability is “scale dependent.” They seriously criticized past research (Yeakel et al. 2014; Anderson and Hayes 2</w:t>
      </w:r>
      <w:r>
        <w:t xml:space="preserve">018; Terui et al. 2018; Terui et al. 2021) for the </w:t>
      </w:r>
      <w:r>
        <w:lastRenderedPageBreak/>
        <w:t>use of branching probability as a measure of river fractals, provocatively concluding “</w:t>
      </w:r>
      <w:r>
        <w:rPr>
          <w:i/>
          <w:iCs/>
        </w:rPr>
        <w:t>an alleged property of such random networks (branching probability) is a scale dependent quantity that does not reflec</w:t>
      </w:r>
      <w:r>
        <w:rPr>
          <w:i/>
          <w:iCs/>
        </w:rPr>
        <w:t>t any recognized metric of rivers’ fractal character…</w:t>
      </w:r>
      <w:r>
        <w:t>” in the Abstract. Here, I would like to communicate my concern that their major conclusion is merely a misconception of the term “scale invariance.” Indeed, the reanalysis of their data proved that bran</w:t>
      </w:r>
      <w:r>
        <w:t>ching probability is scale invariant. In what follows, I re-introduce the definition of scale invariance and show that branching probability meets this definition.</w:t>
      </w:r>
    </w:p>
    <w:p w14:paraId="22EE6B8A" w14:textId="36B952F2" w:rsidR="00C31E54" w:rsidRDefault="00E9692B">
      <w:pPr>
        <w:pStyle w:val="Heading1"/>
      </w:pPr>
      <w:bookmarkStart w:id="4" w:name="Xf53fc9fb51a29c3e5c6346e4e77f25ae9eab244"/>
      <w:bookmarkEnd w:id="3"/>
      <w:r>
        <w:t>Premise: the definition of scale invariance</w:t>
      </w:r>
    </w:p>
    <w:p w14:paraId="22EE6B8B" w14:textId="77777777" w:rsidR="00C31E54" w:rsidRDefault="00E9692B">
      <w:pPr>
        <w:pStyle w:val="FirstParagraph"/>
      </w:pPr>
      <w:r>
        <w:t>The concept of scale invariance is inherently co</w:t>
      </w:r>
      <w:r>
        <w:t>nfusing and is often misunderstood among ecologists. To clarify this concept, let me use the most famous example of a scale invariant object – the complex structure of the coastline (Mandelbrot 1967). In Mandelbrot’s pioneering work, he measured the coastl</w:t>
      </w:r>
      <w:r>
        <w:t xml:space="preserve">ine length </w:t>
      </w:r>
      <m:oMath>
        <m:r>
          <w:rPr>
            <w:rFonts w:ascii="Cambria Math" w:hAnsi="Cambria Math"/>
          </w:rPr>
          <m:t>y</m:t>
        </m:r>
      </m:oMath>
      <w:r>
        <w:t xml:space="preserve"> as multiples of a ruler with unit length </w:t>
      </w:r>
      <m:oMath>
        <m:r>
          <w:rPr>
            <w:rFonts w:ascii="Cambria Math" w:hAnsi="Cambria Math"/>
          </w:rPr>
          <m:t>x</m:t>
        </m:r>
      </m:oMath>
      <w:r>
        <w:t xml:space="preserve"> (the “observation scale”). He observed that the length </w:t>
      </w:r>
      <m:oMath>
        <m:r>
          <w:rPr>
            <w:rFonts w:ascii="Cambria Math" w:hAnsi="Cambria Math"/>
          </w:rPr>
          <m:t>y</m:t>
        </m:r>
      </m:oMath>
      <w:r>
        <w:t xml:space="preserve"> diverged to reach infinity as </w:t>
      </w:r>
      <m:oMath>
        <m:r>
          <w:rPr>
            <w:rFonts w:ascii="Cambria Math" w:hAnsi="Cambria Math"/>
          </w:rPr>
          <m:t>x</m:t>
        </m:r>
        <m:r>
          <m:rPr>
            <m:sty m:val="p"/>
          </m:rPr>
          <w:rPr>
            <w:rFonts w:ascii="Cambria Math" w:hAnsi="Cambria Math"/>
          </w:rPr>
          <m:t>→</m:t>
        </m:r>
        <m:r>
          <w:rPr>
            <w:rFonts w:ascii="Cambria Math" w:hAnsi="Cambria Math"/>
          </w:rPr>
          <m:t>0</m:t>
        </m:r>
      </m:oMath>
      <w:r>
        <w:t xml:space="preserve">, because finer but similar zig-zag patterns emerged over and over as he used a shorter ruler (Figure 1); </w:t>
      </w:r>
      <w:r>
        <w:t xml:space="preserve">that is, there was no specific scale that uniquely characterizes the coastline length (the “lack of characteristic scale”; Table 1). However, when the coastline length was expressed as a function of scale </w:t>
      </w:r>
      <m:oMath>
        <m:r>
          <w:rPr>
            <w:rFonts w:ascii="Cambria Math" w:hAnsi="Cambria Math"/>
          </w:rPr>
          <m:t>x</m:t>
        </m:r>
      </m:oMath>
      <w:r>
        <w:t xml:space="preserve">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the function obeyed a simple rule tha</w:t>
      </w:r>
      <w:r>
        <w:t>t reflects the fractal nature of the observed object: the power law.</w:t>
      </w:r>
    </w:p>
    <w:p w14:paraId="22EE6B8C"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z</m:t>
                    </m:r>
                  </m:sup>
                </m:sSup>
              </m:e>
              <m:e/>
              <m:e>
                <m:r>
                  <m:rPr>
                    <m:nor/>
                  </m:rPr>
                  <m:t>(1),</m:t>
                </m:r>
              </m:e>
            </m:mr>
          </m:m>
        </m:oMath>
      </m:oMathPara>
    </w:p>
    <w:p w14:paraId="22EE6B8D" w14:textId="77777777" w:rsidR="00C31E54" w:rsidRDefault="00E9692B">
      <w:pPr>
        <w:pStyle w:val="FirstParagraph"/>
      </w:pPr>
      <w:r>
        <w:t xml:space="preserve">where </w:t>
      </w:r>
      <m:oMath>
        <m:r>
          <w:rPr>
            <w:rFonts w:ascii="Cambria Math" w:hAnsi="Cambria Math"/>
          </w:rPr>
          <m:t>c</m:t>
        </m:r>
      </m:oMath>
      <w:r>
        <w:t xml:space="preserve"> is the scaling constant and </w:t>
      </w:r>
      <m:oMath>
        <m:r>
          <w:rPr>
            <w:rFonts w:ascii="Cambria Math" w:hAnsi="Cambria Math"/>
          </w:rPr>
          <m:t>z</m:t>
        </m:r>
      </m:oMath>
      <w:r>
        <w:t xml:space="preserve"> is the scaling exponent. The scale invariance of this function can be easily proved by multiplying an arbitrary scaling factor </w:t>
      </w:r>
      <m:oMath>
        <m:r>
          <w:rPr>
            <w:rFonts w:ascii="Cambria Math" w:hAnsi="Cambria Math"/>
          </w:rPr>
          <m:t>λ</m:t>
        </m:r>
      </m:oMath>
      <w:r>
        <w:t>:</w:t>
      </w:r>
    </w:p>
    <w:p w14:paraId="22EE6B8E"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z</m:t>
                    </m:r>
                  </m:sup>
                </m:sSup>
                <m:sSup>
                  <m:sSupPr>
                    <m:ctrlPr>
                      <w:rPr>
                        <w:rFonts w:ascii="Cambria Math" w:hAnsi="Cambria Math"/>
                      </w:rPr>
                    </m:ctrlPr>
                  </m:sSupPr>
                  <m:e>
                    <m:r>
                      <w:rPr>
                        <w:rFonts w:ascii="Cambria Math" w:hAnsi="Cambria Math"/>
                      </w:rPr>
                      <m:t>x</m:t>
                    </m:r>
                  </m:e>
                  <m:sup>
                    <m:r>
                      <w:rPr>
                        <w:rFonts w:ascii="Cambria Math" w:hAnsi="Cambria Math"/>
                      </w:rPr>
                      <m:t>z</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y</m:t>
                </m:r>
              </m:e>
              <m:e/>
              <m:e>
                <m:r>
                  <m:rPr>
                    <m:nor/>
                  </m:rPr>
                  <m:t>(2),</m:t>
                </m:r>
              </m:e>
            </m:mr>
          </m:m>
        </m:oMath>
      </m:oMathPara>
    </w:p>
    <w:p w14:paraId="22EE6B8F" w14:textId="77777777" w:rsidR="00C31E54" w:rsidRDefault="00E9692B">
      <w:pPr>
        <w:pStyle w:val="FirstParagraph"/>
      </w:pPr>
      <w:r>
        <w:t xml:space="preserve">The above equation is interpreted as a sign of scale invariance because the multiplicative extension/shrink of scale </w:t>
      </w:r>
      <m:oMath>
        <m:r>
          <w:rPr>
            <w:rFonts w:ascii="Cambria Math" w:hAnsi="Cambria Math"/>
          </w:rPr>
          <m:t>x</m:t>
        </m:r>
      </m:oMath>
      <w:r>
        <w:t xml:space="preserve"> by factor </w:t>
      </w:r>
      <m:oMath>
        <m:r>
          <w:rPr>
            <w:rFonts w:ascii="Cambria Math" w:hAnsi="Cambria Math"/>
          </w:rPr>
          <m:t>λ</m:t>
        </m:r>
      </m:oMath>
      <w:r>
        <w:t xml:space="preserve"> results in the same shape of the original object </w:t>
      </w:r>
      <m:oMath>
        <m:r>
          <w:rPr>
            <w:rFonts w:ascii="Cambria Math" w:hAnsi="Cambria Math"/>
          </w:rPr>
          <m:t>y</m:t>
        </m:r>
      </m:oMath>
      <w:r>
        <w:t xml:space="preserve"> but with a </w:t>
      </w:r>
      <w:r>
        <w:rPr>
          <w:i/>
          <w:iCs/>
        </w:rPr>
        <w:t>different scale</w:t>
      </w:r>
      <w:r>
        <w:t xml:space="preserve"> (Proekt et al. 2012) (i.e., the structural property or function is preserved). Hence, the observed object </w:t>
      </w:r>
      <m:oMath>
        <m:r>
          <w:rPr>
            <w:rFonts w:ascii="Cambria Math" w:hAnsi="Cambria Math"/>
          </w:rPr>
          <m:t>y</m:t>
        </m:r>
      </m:oMath>
      <w:r>
        <w:t xml:space="preserve"> (= function </w:t>
      </w:r>
      <m:oMath>
        <m:r>
          <w:rPr>
            <w:rFonts w:ascii="Cambria Math" w:hAnsi="Cambria Math"/>
          </w:rPr>
          <m:t>f</m:t>
        </m:r>
        <m:d>
          <m:dPr>
            <m:ctrlPr>
              <w:rPr>
                <w:rFonts w:ascii="Cambria Math" w:hAnsi="Cambria Math"/>
              </w:rPr>
            </m:ctrlPr>
          </m:dPr>
          <m:e>
            <m:r>
              <w:rPr>
                <w:rFonts w:ascii="Cambria Math" w:hAnsi="Cambria Math"/>
              </w:rPr>
              <m:t>x</m:t>
            </m:r>
          </m:e>
        </m:d>
      </m:oMath>
      <w:r>
        <w:t>) is said to be scale invariant.</w:t>
      </w:r>
    </w:p>
    <w:p w14:paraId="22EE6B90" w14:textId="77777777" w:rsidR="00C31E54" w:rsidRDefault="00E9692B">
      <w:pPr>
        <w:pStyle w:val="BodyText"/>
      </w:pPr>
      <w:r>
        <w:t xml:space="preserve">Although a power law is the most famous example of scale invariance, any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that suffi</w:t>
      </w:r>
      <w:r>
        <w:t>ces the following equation is said to be scale invariant (Rodríguez-Iturbe and Rinaldo 2001; Proekt et al. 2012):</w:t>
      </w:r>
    </w:p>
    <w:p w14:paraId="22EE6B91"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e>
              <m:e/>
              <m:e>
                <m:r>
                  <m:rPr>
                    <m:nor/>
                  </m:rPr>
                  <m:t>(3),</m:t>
                </m:r>
              </m:e>
            </m:mr>
          </m:m>
        </m:oMath>
      </m:oMathPara>
    </w:p>
    <w:p w14:paraId="22EE6B92" w14:textId="77777777" w:rsidR="00C31E54" w:rsidRDefault="00E9692B">
      <w:pPr>
        <w:pStyle w:val="FirstParagraph"/>
      </w:pPr>
      <w:r>
        <w:t>A general property of this function is “scaling” (Table 1), in which the dimensional physical quantity of the object (e.g.</w:t>
      </w:r>
      <w:r>
        <w:t xml:space="preserve">, length) changes predictably across scale </w:t>
      </w:r>
      <m:oMath>
        <m:r>
          <w:rPr>
            <w:rFonts w:ascii="Cambria Math" w:hAnsi="Cambria Math"/>
          </w:rPr>
          <m:t>x</m:t>
        </m:r>
      </m:oMath>
      <w:r>
        <w:t xml:space="preserve"> (Rodríguez-Iturbe and Rinaldo 2001).</w:t>
      </w:r>
    </w:p>
    <w:p w14:paraId="22EE6B93" w14:textId="77777777" w:rsidR="00C31E54" w:rsidRDefault="00E9692B">
      <w:pPr>
        <w:pStyle w:val="BodyText"/>
      </w:pPr>
      <w:r>
        <w:t xml:space="preserve">Conversely, a “scale dependent” </w:t>
      </w:r>
      <w:r>
        <w:t xml:space="preserve">object possesses contrasting properties (Table 1). A square exemplifies a scale dependent object. Assuming </w:t>
      </w:r>
      <m:oMath>
        <m:r>
          <w:rPr>
            <w:rFonts w:ascii="Cambria Math" w:hAnsi="Cambria Math"/>
          </w:rPr>
          <m:t>500</m:t>
        </m:r>
      </m:oMath>
      <w:r>
        <w:t xml:space="preserve"> km on a side, the perimeter (</w:t>
      </w:r>
      <m:oMath>
        <m:r>
          <w:rPr>
            <w:rFonts w:ascii="Cambria Math" w:hAnsi="Cambria Math"/>
          </w:rPr>
          <m:t>500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2000</m:t>
        </m:r>
      </m:oMath>
      <w:r>
        <w:t xml:space="preserve"> km) remains constant at the divisors of </w:t>
      </w:r>
      <m:oMath>
        <m:r>
          <w:rPr>
            <w:rFonts w:ascii="Cambria Math" w:hAnsi="Cambria Math"/>
          </w:rPr>
          <m:t>500</m:t>
        </m:r>
      </m:oMath>
      <w:r>
        <w:t xml:space="preserve"> (</w:t>
      </w:r>
      <m:oMath>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500</m:t>
        </m:r>
      </m:oMath>
      <w:r>
        <w:t>); otherwise, the measured perimeter becom</w:t>
      </w:r>
      <w:r>
        <w:t xml:space="preserve">es shorter than the true length if we disregard rulers that do </w:t>
      </w:r>
      <w:r>
        <w:lastRenderedPageBreak/>
        <w:t>not fit the square’s side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500</m:t>
            </m:r>
          </m:num>
          <m:den>
            <m:r>
              <w:rPr>
                <w:rFonts w:ascii="Cambria Math" w:hAnsi="Cambria Math"/>
              </w:rPr>
              <m:t>x</m:t>
            </m:r>
          </m:den>
        </m:f>
        <m:r>
          <m:rPr>
            <m:sty m:val="p"/>
          </m:rPr>
          <w:rPr>
            <w:rFonts w:ascii="Cambria Math" w:hAnsi="Cambria Math"/>
          </w:rPr>
          <m:t>⌋</m:t>
        </m:r>
        <m:r>
          <m:rPr>
            <m:sty m:val="p"/>
          </m:rPr>
          <w:rPr>
            <w:rFonts w:ascii="Cambria Math" w:hAnsi="Cambria Math"/>
          </w:rPr>
          <m:t>×</m:t>
        </m:r>
        <m:r>
          <w:rPr>
            <w:rFonts w:ascii="Cambria Math" w:hAnsi="Cambria Math"/>
          </w:rPr>
          <m:t>4</m:t>
        </m:r>
      </m:oMath>
      <w:r>
        <w:t xml:space="preserve">, where </w:t>
      </w:r>
      <m:oMath>
        <m:r>
          <m:rPr>
            <m:sty m:val="p"/>
          </m:rPr>
          <w:rPr>
            <w:rFonts w:ascii="Cambria Math" w:hAnsi="Cambria Math"/>
          </w:rPr>
          <m:t>⌊⋅⌋</m:t>
        </m:r>
      </m:oMath>
      <w:r>
        <w:t xml:space="preserve"> denotes the integer part of the division; see Figure 1). Therefore, the square has characteristic scales that uniquely identify its physical</w:t>
      </w:r>
      <w:r>
        <w:t xml:space="preserve"> quantity. This property is called “non-scaling,” which contrasts with the property of a scale invariant object (Rodríguez-Iturbe and Rinaldo 2001). Although I used a square for the sake of simplicity, a more general definition of non-scaling is </w:t>
      </w:r>
      <m:oMath>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oMath>
      <w:r>
        <w:t>. Thus, “scale dependence” and “scale invariance” are contrasting observations.</w:t>
      </w:r>
    </w:p>
    <w:p w14:paraId="22EE6B94" w14:textId="77777777" w:rsidR="00C31E54" w:rsidRDefault="00E9692B">
      <w:pPr>
        <w:pStyle w:val="TableCaption"/>
      </w:pPr>
      <w:r>
        <w:t>Key terminology</w:t>
      </w:r>
    </w:p>
    <w:tbl>
      <w:tblPr>
        <w:tblStyle w:val="Table"/>
        <w:tblW w:w="0" w:type="auto"/>
        <w:tblLook w:val="0020" w:firstRow="1" w:lastRow="0" w:firstColumn="0" w:lastColumn="0" w:noHBand="0" w:noVBand="0"/>
      </w:tblPr>
      <w:tblGrid>
        <w:gridCol w:w="1894"/>
        <w:gridCol w:w="5141"/>
      </w:tblGrid>
      <w:tr w:rsidR="00C31E54" w14:paraId="22EE6B97" w14:textId="77777777" w:rsidTr="00C31E54">
        <w:trPr>
          <w:cnfStyle w:val="100000000000" w:firstRow="1" w:lastRow="0" w:firstColumn="0" w:lastColumn="0" w:oddVBand="0" w:evenVBand="0" w:oddHBand="0" w:evenHBand="0" w:firstRowFirstColumn="0" w:firstRowLastColumn="0" w:lastRowFirstColumn="0" w:lastRowLastColumn="0"/>
          <w:tblHeader/>
        </w:trPr>
        <w:tc>
          <w:tcPr>
            <w:tcW w:w="0" w:type="auto"/>
          </w:tcPr>
          <w:p w14:paraId="22EE6B95" w14:textId="77777777" w:rsidR="00C31E54" w:rsidRDefault="00E9692B">
            <w:pPr>
              <w:pStyle w:val="Compact"/>
            </w:pPr>
            <w:r>
              <w:t>Object type</w:t>
            </w:r>
          </w:p>
        </w:tc>
        <w:tc>
          <w:tcPr>
            <w:tcW w:w="0" w:type="auto"/>
          </w:tcPr>
          <w:p w14:paraId="22EE6B96" w14:textId="77777777" w:rsidR="00C31E54" w:rsidRDefault="00E9692B">
            <w:pPr>
              <w:pStyle w:val="Compact"/>
            </w:pPr>
            <w:r>
              <w:t>Property</w:t>
            </w:r>
          </w:p>
        </w:tc>
      </w:tr>
      <w:tr w:rsidR="00C31E54" w14:paraId="22EE6B9A" w14:textId="77777777">
        <w:tc>
          <w:tcPr>
            <w:tcW w:w="0" w:type="auto"/>
          </w:tcPr>
          <w:p w14:paraId="22EE6B98" w14:textId="77777777" w:rsidR="00C31E54" w:rsidRDefault="00E9692B">
            <w:pPr>
              <w:pStyle w:val="Compact"/>
            </w:pPr>
            <w:r>
              <w:t>Scale invariant</w:t>
            </w:r>
          </w:p>
        </w:tc>
        <w:tc>
          <w:tcPr>
            <w:tcW w:w="0" w:type="auto"/>
          </w:tcPr>
          <w:p w14:paraId="22EE6B99" w14:textId="77777777" w:rsidR="00C31E54" w:rsidRDefault="00E9692B">
            <w:pPr>
              <w:pStyle w:val="Compact"/>
            </w:pPr>
            <w:r>
              <w:t>Scaling, the lack of characteristic scale</w:t>
            </w:r>
          </w:p>
        </w:tc>
      </w:tr>
      <w:tr w:rsidR="00C31E54" w14:paraId="22EE6B9D" w14:textId="77777777">
        <w:tc>
          <w:tcPr>
            <w:tcW w:w="0" w:type="auto"/>
          </w:tcPr>
          <w:p w14:paraId="22EE6B9B" w14:textId="77777777" w:rsidR="00C31E54" w:rsidRDefault="00E9692B">
            <w:pPr>
              <w:pStyle w:val="Compact"/>
            </w:pPr>
            <w:r>
              <w:t>Scale dependent</w:t>
            </w:r>
          </w:p>
        </w:tc>
        <w:tc>
          <w:tcPr>
            <w:tcW w:w="0" w:type="auto"/>
          </w:tcPr>
          <w:p w14:paraId="22EE6B9C" w14:textId="77777777" w:rsidR="00C31E54" w:rsidRDefault="00E9692B">
            <w:pPr>
              <w:pStyle w:val="Compact"/>
            </w:pPr>
            <w:r>
              <w:t>Non-scaling, the existence of characteristic scale</w:t>
            </w:r>
          </w:p>
        </w:tc>
      </w:tr>
    </w:tbl>
    <w:p w14:paraId="22EE6B9E" w14:textId="19DD0EB9" w:rsidR="00C31E54" w:rsidRDefault="00E9692B">
      <w:pPr>
        <w:pStyle w:val="CaptionedFigure"/>
      </w:pPr>
      <w:r>
        <w:rPr>
          <w:noProof/>
        </w:rPr>
        <w:drawing>
          <wp:inline distT="0" distB="0" distL="0" distR="0" wp14:anchorId="22EE6BEB" wp14:editId="22EE6BEC">
            <wp:extent cx="5334000" cy="2667000"/>
            <wp:effectExtent l="0" t="0" r="0" b="0"/>
            <wp:docPr id="23" name="Picture 23" descr="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x, with red points showing measurements at the divisors of 500 (the “characteristic scale”). The dotted lines denote the true perimeter of the square. The left (a) and right (b) panels are ordinary and log-log plots, respectively."/>
            <wp:cNvGraphicFramePr/>
            <a:graphic xmlns:a="http://schemas.openxmlformats.org/drawingml/2006/main">
              <a:graphicData uri="http://schemas.openxmlformats.org/drawingml/2006/picture">
                <pic:pic xmlns:pic="http://schemas.openxmlformats.org/drawingml/2006/picture">
                  <pic:nvPicPr>
                    <pic:cNvPr id="24" name="Picture" descr="../output/figure_example.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22EE6B9F" w14:textId="77777777" w:rsidR="00C31E54" w:rsidRDefault="00E9692B">
      <w:pPr>
        <w:pStyle w:val="ImageCaption"/>
      </w:pPr>
      <w:r>
        <w:t>Graphical comparison of scale invariant and scale dependent objects. Black lines indicate an example of a scale invariant object (coastline), while gray lines show an example of a scale dependent object</w:t>
      </w:r>
      <w:r>
        <w:t xml:space="preserve"> (square). For the square, the solid gray lines indicate the measured length as multiples of the integer ruler length </w:t>
      </w:r>
      <m:oMath>
        <m:r>
          <w:rPr>
            <w:rFonts w:ascii="Cambria Math" w:hAnsi="Cambria Math"/>
          </w:rPr>
          <m:t>x</m:t>
        </m:r>
      </m:oMath>
      <w:r>
        <w:t>, with red points showing measurements at the divisors of 500 (the “characteristic scale”). The dotted lines denote the true perimeter o</w:t>
      </w:r>
      <w:r>
        <w:t>f the square. The left (a) and right (b) panels are ordinary and log-log plots, respectively.</w:t>
      </w:r>
    </w:p>
    <w:p w14:paraId="22EE6BA0" w14:textId="35F83B74" w:rsidR="00C31E54" w:rsidRDefault="00E9692B">
      <w:pPr>
        <w:pStyle w:val="Heading1"/>
      </w:pPr>
      <w:bookmarkStart w:id="5" w:name="Xd498bbe3e868b1c096f47a22200e31af6598c78"/>
      <w:bookmarkEnd w:id="4"/>
      <w:r>
        <w:t xml:space="preserve">Power-law scaling of branching </w:t>
      </w:r>
      <w:proofErr w:type="gramStart"/>
      <w:r>
        <w:t>probability</w:t>
      </w:r>
      <w:proofErr w:type="gramEnd"/>
    </w:p>
    <w:p w14:paraId="22EE6BA1" w14:textId="77777777" w:rsidR="00C31E54" w:rsidRDefault="00E9692B">
      <w:pPr>
        <w:pStyle w:val="FirstParagraph"/>
      </w:pPr>
      <w:r>
        <w:t xml:space="preserve">Here, I reanalyze the data in Carraro and Altermatt (2022) to assess the scale invariance of branching probability. By </w:t>
      </w:r>
      <w:r>
        <w:t xml:space="preserve">definition, branching probability is said to be scale invariant if it follows a power law of observation scale </w:t>
      </w:r>
      <m:oMath>
        <m:r>
          <w:rPr>
            <w:rFonts w:ascii="Cambria Math" w:hAnsi="Cambria Math"/>
          </w:rPr>
          <m:t>x</m:t>
        </m:r>
      </m:oMath>
      <w:r>
        <w:t xml:space="preserve">. Although the observation scale can take a variety of forms, a common metric in river geomorphology is the threshold value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that defines t</w:t>
      </w:r>
      <w:r>
        <w:t xml:space="preserve">he minimum watershed area of the river channel. Since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measures stream size, we extract a subset of wider river channels as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increases (Figure 2A and 2B); in other words, the resolution of the river network becomes coarser. I extracted river networ</w:t>
      </w:r>
      <w:r>
        <w:t xml:space="preserve">ks of </w:t>
      </w:r>
      <m:oMath>
        <m:r>
          <w:rPr>
            <w:rFonts w:ascii="Cambria Math" w:hAnsi="Cambria Math"/>
          </w:rPr>
          <m:t>50</m:t>
        </m:r>
      </m:oMath>
      <w:r>
        <w:t xml:space="preserve"> watersheds that were used in Carraro and Altermatt with MERIT Hydro (Yamazaki et al. 2019) (pixel size: </w:t>
      </w:r>
      <m:oMath>
        <m:r>
          <w:rPr>
            <w:rFonts w:ascii="Cambria Math" w:hAnsi="Cambria Math"/>
          </w:rPr>
          <m:t>90 </m:t>
        </m:r>
        <m:r>
          <m:rPr>
            <m:nor/>
          </m:rPr>
          <m:t>m</m:t>
        </m:r>
        <m:r>
          <m:rPr>
            <m:sty m:val="p"/>
          </m:rPr>
          <w:rPr>
            <w:rFonts w:ascii="Cambria Math" w:hAnsi="Cambria Math"/>
          </w:rPr>
          <m:t>×</m:t>
        </m:r>
        <m:r>
          <w:rPr>
            <w:rFonts w:ascii="Cambria Math" w:hAnsi="Cambria Math"/>
          </w:rPr>
          <m:t>90 </m:t>
        </m:r>
        <m:r>
          <m:rPr>
            <m:nor/>
          </m:rPr>
          <m:t>m</m:t>
        </m:r>
      </m:oMath>
      <w:r>
        <w:t>).</w:t>
      </w:r>
    </w:p>
    <w:p w14:paraId="22EE6BA2" w14:textId="77777777" w:rsidR="00C31E54" w:rsidRDefault="00E9692B">
      <w:pPr>
        <w:pStyle w:val="BodyText"/>
      </w:pPr>
      <w:r>
        <w:t xml:space="preserve">I used </w:t>
      </w:r>
      <m:oMath>
        <m:r>
          <w:rPr>
            <w:rFonts w:ascii="Cambria Math" w:hAnsi="Cambria Math"/>
          </w:rPr>
          <m:t>20</m:t>
        </m:r>
      </m:oMath>
      <w:r>
        <w:t xml:space="preserve"> values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1000</m:t>
        </m:r>
      </m:oMath>
      <w:r>
        <w:t xml:space="preserve"> with an equal interval at a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t xml:space="preserve"> scale, but confined to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&lt;</m:t>
        </m:r>
        <m:r>
          <m:rPr>
            <m:nor/>
          </m:rPr>
          <m:t>total watershed area</m:t>
        </m:r>
      </m:oMath>
      <w:r>
        <w:t xml:space="preserve"> for small rivers), at which I estimated branching probability. Branching probability </w:t>
      </w:r>
      <m:oMath>
        <m:r>
          <w:rPr>
            <w:rFonts w:ascii="Cambria Math" w:hAnsi="Cambria Math"/>
          </w:rPr>
          <m:t>p</m:t>
        </m:r>
      </m:oMath>
      <w:r>
        <w:t xml:space="preserve">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is the probability of observing a joining tributary per unit river distance. This quantity can be estimated from the probability distributio</w:t>
      </w:r>
      <w:r>
        <w:t xml:space="preserve">n of link length </w:t>
      </w:r>
      <m:oMath>
        <m:r>
          <w:rPr>
            <w:rFonts w:ascii="Cambria Math" w:hAnsi="Cambria Math"/>
          </w:rPr>
          <m:t>L</m:t>
        </m:r>
      </m:oMath>
      <w:r>
        <w:t xml:space="preserve"> (i.e., the length of the river channel from one confluence to another, or one confluence to the outlet/upstream terminal). Typically, the link length </w:t>
      </w:r>
      <m:oMath>
        <m:r>
          <w:rPr>
            <w:rFonts w:ascii="Cambria Math" w:hAnsi="Cambria Math"/>
          </w:rPr>
          <m:t>L</m:t>
        </m:r>
      </m:oMath>
      <w:r>
        <w:t xml:space="preserve"> follows an exponential distribution, and branching probability can be calculated as</w:t>
      </w:r>
      <w:r>
        <w:t xml:space="preserve"> a cumulative distribution function of the exponential distribution (Terui et al. 2018; Terui et al. 2021):</w:t>
      </w:r>
    </w:p>
    <w:p w14:paraId="22EE6BA3"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λ</m:t>
                    </m:r>
                  </m:e>
                </m:d>
              </m:e>
              <m:e/>
              <m:e>
                <m:r>
                  <m:rPr>
                    <m:nor/>
                  </m:rPr>
                  <m:t>(4),</m:t>
                </m:r>
              </m:e>
            </m:mr>
          </m:m>
        </m:oMath>
      </m:oMathPara>
    </w:p>
    <w:p w14:paraId="22EE6BA4" w14:textId="77777777" w:rsidR="00C31E54" w:rsidRDefault="00E9692B">
      <w:pPr>
        <w:pStyle w:val="FirstParagraph"/>
      </w:pPr>
      <w:r>
        <w:t xml:space="preserve">where </w:t>
      </w:r>
      <m:oMath>
        <m:r>
          <w:rPr>
            <w:rFonts w:ascii="Cambria Math" w:hAnsi="Cambria Math"/>
          </w:rPr>
          <m:t>λ</m:t>
        </m:r>
      </m:oMath>
      <w:r>
        <w:t xml:space="preserve"> is the rate parameter of an exponential distribution, which approximates the inverse of mean link length [unit: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m:t>
        </m:r>
        <m:r>
          <w:rPr>
            <w:rFonts w:ascii="Cambria Math" w:hAnsi="Cambria Math"/>
          </w:rPr>
          <m:t>L</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is the number of links). To evaluate the power law of branching probability (</w:t>
      </w:r>
      <m:oMath>
        <m:r>
          <w:rPr>
            <w:rFonts w:ascii="Cambria Math" w:hAnsi="Cambria Math"/>
          </w:rPr>
          <m:t>p</m:t>
        </m:r>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z</m:t>
            </m:r>
          </m:sup>
        </m:sSubSup>
      </m:oMath>
      <w:r>
        <w:t>), I fitted the following log-log linear model with robust regression:</w:t>
      </w:r>
    </w:p>
    <w:p w14:paraId="22EE6BA5"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r>
                  <m:rPr>
                    <m:sty m:val="p"/>
                  </m:rPr>
                  <w:rPr>
                    <w:rFonts w:ascii="Cambria Math" w:hAnsi="Cambria Math"/>
                  </w:rPr>
                  <m:t>+</m:t>
                </m:r>
                <m:r>
                  <w:rPr>
                    <w:rFonts w:ascii="Cambria Math" w:hAnsi="Cambria Math"/>
                  </w:rPr>
                  <m:t>z</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e/>
              <m:e>
                <m:r>
                  <m:rPr>
                    <m:nor/>
                  </m:rPr>
                  <m:t>(5),</m:t>
                </m:r>
              </m:e>
            </m:mr>
          </m:m>
        </m:oMath>
      </m:oMathPara>
    </w:p>
    <w:p w14:paraId="22EE6BA6" w14:textId="77777777" w:rsidR="00C31E54" w:rsidRDefault="00E9692B">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branching probabili</w:t>
      </w:r>
      <w:r>
        <w:t>ty (</w:t>
      </w:r>
      <m:oMath>
        <m:r>
          <w:rPr>
            <w:rFonts w:ascii="Cambria Math" w:hAnsi="Cambria Math"/>
          </w:rPr>
          <m:t>i</m:t>
        </m:r>
      </m:oMath>
      <w:r>
        <w:t xml:space="preserve"> represents a data point), </w:t>
      </w:r>
      <m:oMath>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oMath>
      <w:r>
        <w:t xml:space="preserve"> is the watershed-specific scaling constant (</w:t>
      </w:r>
      <m:oMath>
        <m:r>
          <w:rPr>
            <w:rFonts w:ascii="Cambria Math" w:hAnsi="Cambria Math"/>
          </w:rPr>
          <m:t>w</m:t>
        </m:r>
      </m:oMath>
      <w:r>
        <w:t xml:space="preserve"> refers to a watershed), </w:t>
      </w:r>
      <m:oMath>
        <m:r>
          <w:rPr>
            <w:rFonts w:ascii="Cambria Math" w:hAnsi="Cambria Math"/>
          </w:rPr>
          <m:t>z</m:t>
        </m:r>
      </m:oMath>
      <w:r>
        <w:t xml:space="preserve"> the scaling exponent, and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the error term that is properly weighted by Huber’s function. I used robust regression analysis to account for </w:t>
      </w:r>
      <w:r>
        <w:t xml:space="preserve">outliers. Outliers were typical for coarse river networks with fewer links (i.e., large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values) because the estimation accuracy of the mean link length </w:t>
      </w:r>
      <m:oMath>
        <m:sSup>
          <m:sSupPr>
            <m:ctrlPr>
              <w:rPr>
                <w:rFonts w:ascii="Cambria Math" w:hAnsi="Cambria Math"/>
              </w:rPr>
            </m:ctrlPr>
          </m:sSupPr>
          <m:e>
            <m:r>
              <w:rPr>
                <w:rFonts w:ascii="Cambria Math" w:hAnsi="Cambria Math"/>
              </w:rPr>
              <m:t>λ</m:t>
            </m:r>
          </m:e>
          <m:sup>
            <m:r>
              <m:rPr>
                <m:sty m:val="p"/>
              </m:rPr>
              <w:rPr>
                <w:rFonts w:ascii="Cambria Math" w:hAnsi="Cambria Math"/>
              </w:rPr>
              <m:t>-</m:t>
            </m:r>
            <m:r>
              <w:rPr>
                <w:rFonts w:ascii="Cambria Math" w:hAnsi="Cambria Math"/>
              </w:rPr>
              <m:t>1</m:t>
            </m:r>
          </m:sup>
        </m:sSup>
      </m:oMath>
      <w:r>
        <w:t xml:space="preserve"> depends on the number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The analysis provided strong support for the power-law sc</w:t>
      </w:r>
      <w:r>
        <w:t xml:space="preserve">aling of branching probability (Figure 2C) with the estimated scaling exponent of </w:t>
      </w:r>
      <m:oMath>
        <m:r>
          <w:rPr>
            <w:rFonts w:ascii="Cambria Math" w:hAnsi="Cambria Math"/>
          </w:rPr>
          <m:t>z</m:t>
        </m:r>
        <m:r>
          <m:rPr>
            <m:sty m:val="p"/>
          </m:rPr>
          <w:rPr>
            <w:rFonts w:ascii="Cambria Math" w:hAnsi="Cambria Math"/>
          </w:rPr>
          <m:t>=-</m:t>
        </m:r>
        <m:r>
          <w:rPr>
            <w:rFonts w:ascii="Cambria Math" w:hAnsi="Cambria Math"/>
          </w:rPr>
          <m:t>0.48</m:t>
        </m:r>
        <m:r>
          <m:rPr>
            <m:sty m:val="p"/>
          </m:rPr>
          <w:rPr>
            <w:rFonts w:ascii="Cambria Math" w:hAnsi="Cambria Math"/>
          </w:rPr>
          <m:t>±</m:t>
        </m:r>
        <m:r>
          <w:rPr>
            <w:rFonts w:ascii="Cambria Math" w:hAnsi="Cambria Math"/>
          </w:rPr>
          <m:t>0.003</m:t>
        </m:r>
      </m:oMath>
      <w:r>
        <w:t>.</w:t>
      </w:r>
    </w:p>
    <w:p w14:paraId="22EE6BA7" w14:textId="36B78E22" w:rsidR="00C31E54" w:rsidRDefault="00E9692B">
      <w:pPr>
        <w:pStyle w:val="CaptionedFigure"/>
      </w:pPr>
      <w:r>
        <w:rPr>
          <w:noProof/>
        </w:rPr>
        <w:drawing>
          <wp:inline distT="0" distB="0" distL="0" distR="0" wp14:anchorId="22EE6BED" wp14:editId="22EE6BEE">
            <wp:extent cx="5334000" cy="2909454"/>
            <wp:effectExtent l="0" t="0" r="0" b="0"/>
            <wp:docPr id="27" name="Picture 27" descr="(a and b) Examples of extracted river network (Eel River, US). In panel (a), a fine-resolution river network was extracted with A_T = 12.7~\text{km}^2. In panel (b), a coarse river network was extracted with A_T = 233.6~\text{km}^2. (c) Log-log plot substantiates the power-law scaling of branching probability p along the axis of observation scale A_T. Colors indicate rivers highlighted in the original article (Carraro and Altermatt 2022). Individual data points are shown in dots, whose transparency is proportional to the number of links N_L (i.e., the sample size). Lines are predicted values from the robust regression model."/>
            <wp:cNvGraphicFramePr/>
            <a:graphic xmlns:a="http://schemas.openxmlformats.org/drawingml/2006/main">
              <a:graphicData uri="http://schemas.openxmlformats.org/drawingml/2006/picture">
                <pic:pic xmlns:pic="http://schemas.openxmlformats.org/drawingml/2006/picture">
                  <pic:nvPicPr>
                    <pic:cNvPr id="28" name="Picture" descr="../output/figure_scaling.pdf"/>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p>
    <w:p w14:paraId="22EE6BA8" w14:textId="77777777" w:rsidR="00C31E54" w:rsidRDefault="00E9692B">
      <w:pPr>
        <w:pStyle w:val="ImageCaption"/>
      </w:pPr>
      <w:r>
        <w:t xml:space="preserve">(a and b) Examples of extracted river network (Eel River, US). In panel (a), a fine-resolution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rPr>
          <m:t>12.7 </m:t>
        </m:r>
        <m:sSup>
          <m:sSupPr>
            <m:ctrlPr>
              <w:rPr>
                <w:rFonts w:ascii="Cambria Math" w:hAnsi="Cambria Math"/>
              </w:rPr>
            </m:ctrlPr>
          </m:sSupPr>
          <m:e>
            <m:r>
              <m:rPr>
                <m:nor/>
              </m:rPr>
              <m:t>km</m:t>
            </m:r>
          </m:e>
          <m:sup>
            <m:r>
              <w:rPr>
                <w:rFonts w:ascii="Cambria Math" w:hAnsi="Cambria Math"/>
              </w:rPr>
              <m:t>2</m:t>
            </m:r>
          </m:sup>
        </m:sSup>
      </m:oMath>
      <w:r>
        <w:t xml:space="preserve">. In panel (b), a coarse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rPr>
          <m:t>233.6 </m:t>
        </m:r>
        <m:sSup>
          <m:sSupPr>
            <m:ctrlPr>
              <w:rPr>
                <w:rFonts w:ascii="Cambria Math" w:hAnsi="Cambria Math"/>
              </w:rPr>
            </m:ctrlPr>
          </m:sSupPr>
          <m:e>
            <m:r>
              <m:rPr>
                <m:nor/>
              </m:rPr>
              <m:t>km</m:t>
            </m:r>
          </m:e>
          <m:sup>
            <m:r>
              <w:rPr>
                <w:rFonts w:ascii="Cambria Math" w:hAnsi="Cambria Math"/>
              </w:rPr>
              <m:t>2</m:t>
            </m:r>
          </m:sup>
        </m:sSup>
      </m:oMath>
      <w:r>
        <w:t>. (c) Log-log plot substantiates the power-</w:t>
      </w:r>
      <w:r>
        <w:t xml:space="preserve">law scaling of branching probability </w:t>
      </w:r>
      <m:oMath>
        <m:r>
          <w:rPr>
            <w:rFonts w:ascii="Cambria Math" w:hAnsi="Cambria Math"/>
          </w:rPr>
          <m:t>p</m:t>
        </m:r>
      </m:oMath>
      <w:r>
        <w:t xml:space="preserve"> along the axis of observation scale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Colors indicate rivers highlighted in the original article (Carraro and Altermatt 2022). Individual data points are shown in dots, whose transparency is proportional to the n</w:t>
      </w:r>
      <w:r>
        <w:t xml:space="preserve">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(i.e., the sample size). Lines are predicted values from the robust regression model.</w:t>
      </w:r>
    </w:p>
    <w:p w14:paraId="22EE6BA9" w14:textId="1EE2C4E4" w:rsidR="00C31E54" w:rsidRDefault="00E9692B">
      <w:pPr>
        <w:pStyle w:val="Heading1"/>
      </w:pPr>
      <w:bookmarkStart w:id="6" w:name="practical-issues"/>
      <w:bookmarkEnd w:id="5"/>
      <w:r>
        <w:t>Practical issues</w:t>
      </w:r>
    </w:p>
    <w:p w14:paraId="22EE6BAA" w14:textId="77777777" w:rsidR="00C31E54" w:rsidRDefault="00E9692B">
      <w:pPr>
        <w:pStyle w:val="FirstParagraph"/>
      </w:pPr>
      <w:r>
        <w:t>It is noteworthy that the similar power-law scaling was reported in Carraro and Altermatt (2022) using the inverse of mean link lengt</w:t>
      </w:r>
      <w:r>
        <w:t xml:space="preserve">h </w:t>
      </w:r>
      <m:oMath>
        <m:r>
          <w:rPr>
            <w:rFonts w:ascii="Cambria Math" w:hAnsi="Cambria Math"/>
          </w:rPr>
          <m:t>λ</m:t>
        </m:r>
      </m:oMath>
      <w:r>
        <w:t xml:space="preserve"> (referred to as “branching ratio </w:t>
      </w:r>
      <m:oMath>
        <m:sSub>
          <m:sSubPr>
            <m:ctrlPr>
              <w:rPr>
                <w:rFonts w:ascii="Cambria Math" w:hAnsi="Cambria Math"/>
              </w:rPr>
            </m:ctrlPr>
          </m:sSubPr>
          <m:e>
            <m:r>
              <w:rPr>
                <w:rFonts w:ascii="Cambria Math" w:hAnsi="Cambria Math"/>
              </w:rPr>
              <m:t>p</m:t>
            </m:r>
          </m:e>
          <m:sub>
            <m:r>
              <w:rPr>
                <w:rFonts w:ascii="Cambria Math" w:hAnsi="Cambria Math"/>
              </w:rPr>
              <m:t>r</m:t>
            </m:r>
          </m:sub>
        </m:sSub>
      </m:oMath>
      <w:r>
        <w:t>” in the original article; see Figure 3a and Equation 1 in Carraro and Altermatt (2022)). Nevertheless, the authors erroneously interpreted this result as a sign of “scale dependence.” In addition, they used the te</w:t>
      </w:r>
      <w:r>
        <w:t>rm “scaling” as if it describes a property of scale dependence (page 3, right column). The misuse of the terms is not a simple issue of terminology. Based on their misconception, they expanded a discussion over two pages and concluded “</w:t>
      </w:r>
      <w:r>
        <w:rPr>
          <w:i/>
          <w:iCs/>
        </w:rPr>
        <w:t>We therefore conclud</w:t>
      </w:r>
      <w:r>
        <w:rPr>
          <w:i/>
          <w:iCs/>
        </w:rPr>
        <w:t>e that branching probability is a non-descriptive property of a river network, which by no means describes its inherent branching character, and depends on the observational scale</w:t>
      </w:r>
      <w:r>
        <w:t>” (page 3). Hence, Carraro and Altermatt (2022) boldly used their misconcepti</w:t>
      </w:r>
      <w:r>
        <w:t>on to invalidate past research that correctly referred to branching probability (or a cumulative distribution function of link length) as scale invariant (Peckham and Gupta 1999; Rodríguez-Iturbe and Rinaldo 2001; Moore et al. 2015; Terui et al. 2018; Teru</w:t>
      </w:r>
      <w:r>
        <w:t>i et al. 2021).</w:t>
      </w:r>
    </w:p>
    <w:p w14:paraId="22EE6BAB" w14:textId="77777777" w:rsidR="00C31E54" w:rsidRDefault="00E9692B">
      <w:pPr>
        <w:pStyle w:val="BodyText"/>
      </w:pPr>
      <w:r>
        <w:t>Along this line, Carraro and Altermatt (2022) also argued that branching probability does not represent river’s branching character (page 3 to page 4, left column) because of the lack of characteristic scale (i.e., the unique value of branc</w:t>
      </w:r>
      <w:r>
        <w:t>hing probability does not exist for a given river network). This is clearly incorrect. We just need to perform a proper rescaling (or non-dimensionalization) to capture the structure of scale-invariant objects (Rodríguez-Iturbe and Rinaldo 2001). Such resc</w:t>
      </w:r>
      <w:r>
        <w:t>aling is possible once the scaling equation is established:</w:t>
      </w:r>
    </w:p>
    <w:p w14:paraId="22EE6BAC" w14:textId="77777777" w:rsidR="00C31E54" w:rsidRDefault="00E9692B">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r>
                      <w:rPr>
                        <w:rFonts w:ascii="Cambria Math" w:hAnsi="Cambria Math"/>
                      </w:rPr>
                      <m:t>z</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constant</m:t>
                </m:r>
              </m:e>
              <m:e/>
              <m:e>
                <m:r>
                  <m:rPr>
                    <m:nor/>
                  </m:rPr>
                  <m:t>(6),</m:t>
                </m:r>
              </m:e>
            </m:mr>
          </m:m>
        </m:oMath>
      </m:oMathPara>
    </w:p>
    <w:p w14:paraId="22EE6BAD" w14:textId="77777777" w:rsidR="00C31E54" w:rsidRDefault="00E9692B">
      <w:pPr>
        <w:pStyle w:val="FirstParagraph"/>
      </w:pPr>
      <w:r>
        <w:t>As evident from equation (6), we can obtain the unique value of (dimensionless) branching probability for a given river network after proper rescaling. This resca</w:t>
      </w:r>
      <w:r>
        <w:t xml:space="preserve">ling technique has been used for decades to characterize the physical/biological structure of scale invariant objects (Rodríguez-Iturbe and Rinaldo 2001; Brown et al. 2004; Rinaldo et al. 2014). In fact, previous studies used a unit scale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1 </m:t>
        </m:r>
        <m:sSup>
          <m:sSupPr>
            <m:ctrlPr>
              <w:rPr>
                <w:rFonts w:ascii="Cambria Math" w:hAnsi="Cambria Math"/>
              </w:rPr>
            </m:ctrlPr>
          </m:sSupPr>
          <m:e>
            <m:r>
              <m:rPr>
                <m:nor/>
              </m:rPr>
              <m:t>k</m:t>
            </m:r>
            <m:r>
              <m:rPr>
                <m:nor/>
              </m:rPr>
              <m:t>m</m:t>
            </m:r>
          </m:e>
          <m:sup>
            <m:r>
              <w:rPr>
                <w:rFonts w:ascii="Cambria Math" w:hAnsi="Cambria Math"/>
              </w:rPr>
              <m:t>2</m:t>
            </m:r>
          </m:sup>
        </m:sSup>
      </m:oMath>
      <w:r>
        <w:t xml:space="preserve">; notice that </w:t>
      </w:r>
      <m:oMath>
        <m:r>
          <w:rPr>
            <w:rFonts w:ascii="Cambria Math" w:hAnsi="Cambria Math"/>
          </w:rPr>
          <m:t>p</m:t>
        </m:r>
        <m:r>
          <m:rPr>
            <m:sty m:val="p"/>
          </m:rPr>
          <w:rPr>
            <w:rFonts w:ascii="Cambria Math" w:hAnsi="Cambria Math"/>
          </w:rPr>
          <m:t>≈</m:t>
        </m:r>
        <m:r>
          <w:rPr>
            <w:rFonts w:ascii="Cambria Math" w:hAnsi="Cambria Math"/>
          </w:rPr>
          <m:t>c</m:t>
        </m:r>
      </m:oMath>
      <w:r>
        <w:t xml:space="preserve"> when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oMath>
      <w:r>
        <w:t>) to approximate the rescaled branching probability (Terui et al. 2018; Terui et al. 2021). As such, Carraro and Altermatt (2022) provided no evidence that limits the use of branching probability as a measure of river netwo</w:t>
      </w:r>
      <w:r>
        <w:t>rk structure.</w:t>
      </w:r>
    </w:p>
    <w:p w14:paraId="22EE6BAE" w14:textId="77777777" w:rsidR="00C31E54" w:rsidRDefault="00E9692B">
      <w:pPr>
        <w:pStyle w:val="BodyText"/>
      </w:pPr>
      <w:r>
        <w:t>Overall, it is clear that the authors fundamentally misunderstood the mathematical definition of scale invariance. Inappropriate arguments arising from the misconception spanned from page 2 to 4; thus, correcting this misconception compromise</w:t>
      </w:r>
      <w:r>
        <w:t>s the substantial portion of their article.</w:t>
      </w:r>
    </w:p>
    <w:p w14:paraId="244BB493" w14:textId="77777777" w:rsidR="00DD049B" w:rsidRDefault="00E9692B">
      <w:pPr>
        <w:pStyle w:val="Heading1"/>
        <w:rPr>
          <w:del w:id="7" w:author="Author" w:date="2023-05-19T16:27:00Z"/>
        </w:rPr>
      </w:pPr>
      <w:bookmarkStart w:id="8" w:name="X50e4174e78e1073b4966dd80065f150ea7851ba"/>
      <w:del w:id="9" w:author="Author" w:date="2023-05-19T16:27:00Z">
        <w:r>
          <w:rPr>
            <w:rStyle w:val="SectionNumber"/>
          </w:rPr>
          <w:delText>6</w:delText>
        </w:r>
        <w:r>
          <w:tab/>
          <w:delText xml:space="preserve">Concluding remarks: </w:delText>
        </w:r>
        <w:r>
          <w:delText>relevance to other ecological research</w:delText>
        </w:r>
      </w:del>
    </w:p>
    <w:p w14:paraId="075B4266" w14:textId="77777777" w:rsidR="00DD049B" w:rsidRDefault="00E9692B">
      <w:pPr>
        <w:pStyle w:val="FirstParagraph"/>
        <w:rPr>
          <w:del w:id="10" w:author="Author" w:date="2023-05-19T16:27:00Z"/>
        </w:rPr>
      </w:pPr>
      <w:del w:id="11" w:author="Author" w:date="2023-05-19T16:27:00Z">
        <w:r>
          <w:delText>Scale invariance is not unique to rivers (Brown et al. 2002). It is observed in predator-prey interactions (Hatton et al. 2015), biological metabolism (Brown et al. 2004), food chain length (Sabo et al. 2010), and spe</w:delText>
        </w:r>
        <w:r>
          <w:delText>cies-area relationships (Hubbell 2001), to name just a few. Scaling is a property of scale invariant observations, enabling us to make generalizations across scales (Levin 1992; Clark et al. 2021). This concept is central to ecological research.</w:delText>
        </w:r>
      </w:del>
    </w:p>
    <w:p w14:paraId="530EF21C" w14:textId="77777777" w:rsidR="00DD049B" w:rsidRDefault="00E9692B">
      <w:pPr>
        <w:pStyle w:val="BodyText"/>
        <w:rPr>
          <w:del w:id="12" w:author="Author" w:date="2023-05-19T16:27:00Z"/>
        </w:rPr>
      </w:pPr>
      <w:del w:id="13" w:author="Author" w:date="2023-05-19T16:27:00Z">
        <w:r>
          <w:delText>However, i</w:delText>
        </w:r>
        <w:r>
          <w:delText>n ecology, the terms are often misused or (implicitly) defined in stark contrast with those in fractal theory (Rodríguez-Iturbe and Rinaldo 2001; Proekt et al. 2012). Ecologists use “scale dependence” when ecological patterns change across scales (Levin 19</w:delText>
        </w:r>
        <w:r>
          <w:delText xml:space="preserve">92; Clark et al. 2021). This use of scale dependence </w:delText>
        </w:r>
        <w:r>
          <w:rPr>
            <w:i/>
            <w:iCs/>
          </w:rPr>
          <w:delText>per se</w:delText>
        </w:r>
        <w:r>
          <w:delText xml:space="preserve"> is not an issue; however, a confusion emerges when it is paired with the term “scaling” to characterize scale dependence. Countless numbers of ecological research incorrectly use “scaling” as a pr</w:delText>
        </w:r>
        <w:r>
          <w:delText>operty of “scale dependence” (Keil et al. 2018; Jarzyna and Jetz 2018; Chase et al. 2018; Gonzalez et al. 2020; Galiana et al. 2021; Nishizawa et al. 2022), although some ecologists follow the definition of scaling in fractal theory (Hubbell 2001; Brown et</w:delText>
        </w:r>
        <w:r>
          <w:delText xml:space="preserve"> al. 2002, 2004). This confusion is so widespread that the diverged use of the same terms between ecology and mathematics is unavoidable.</w:delText>
        </w:r>
      </w:del>
    </w:p>
    <w:p w14:paraId="7F6AF8B4" w14:textId="77777777" w:rsidR="00DD049B" w:rsidRDefault="00E9692B">
      <w:pPr>
        <w:pStyle w:val="BodyText"/>
        <w:rPr>
          <w:del w:id="14" w:author="Author" w:date="2023-05-19T16:27:00Z"/>
        </w:rPr>
      </w:pPr>
      <w:del w:id="15" w:author="Author" w:date="2023-05-19T16:27:00Z">
        <w:r>
          <w:delText>Yet, such misconception (in a mathematical sense) must not be used as the ground for invalidating previous research th</w:delText>
        </w:r>
        <w:r>
          <w:delText>at followed the mathematical definition of scale invariance. This is particularly true when the research concerns about fractals, as Carraro and Altermatt (2022) does. Otherwise, it introduces unnecessary debates that hinder the progress of this research f</w:delText>
        </w:r>
        <w:r>
          <w:delText>ield.</w:delText>
        </w:r>
      </w:del>
    </w:p>
    <w:p w14:paraId="22EE6BAF" w14:textId="09FFD5C8" w:rsidR="00C31E54" w:rsidRDefault="00E9692B">
      <w:pPr>
        <w:pStyle w:val="Heading1"/>
        <w:rPr>
          <w:ins w:id="16" w:author="Author" w:date="2023-05-19T16:27:00Z"/>
        </w:rPr>
      </w:pPr>
      <w:del w:id="17" w:author="Author" w:date="2023-05-19T16:27:00Z">
        <w:r>
          <w:rPr>
            <w:rStyle w:val="SectionNumber"/>
          </w:rPr>
          <w:delText>6.1</w:delText>
        </w:r>
        <w:r>
          <w:tab/>
        </w:r>
      </w:del>
      <w:bookmarkStart w:id="18" w:name="distinct-terminology-in-ecology"/>
      <w:bookmarkEnd w:id="6"/>
      <w:ins w:id="19" w:author="Author" w:date="2023-05-19T16:27:00Z">
        <w:r>
          <w:t>Distinct terminology in ecology</w:t>
        </w:r>
      </w:ins>
    </w:p>
    <w:p w14:paraId="22EE6BB0" w14:textId="77777777" w:rsidR="00C31E54" w:rsidRDefault="00E9692B">
      <w:pPr>
        <w:pStyle w:val="FirstParagraph"/>
        <w:rPr>
          <w:ins w:id="20" w:author="Author" w:date="2023-05-19T16:27:00Z"/>
        </w:rPr>
      </w:pPr>
      <w:ins w:id="21" w:author="Author" w:date="2023-05-19T16:27:00Z">
        <w:r>
          <w:t xml:space="preserve">The misconception in </w:t>
        </w:r>
        <w:proofErr w:type="spellStart"/>
        <w:r>
          <w:t>Carraro</w:t>
        </w:r>
        <w:proofErr w:type="spellEnd"/>
        <w:r>
          <w:t xml:space="preserve"> and </w:t>
        </w:r>
        <w:proofErr w:type="spellStart"/>
        <w:r>
          <w:t>Altermatt</w:t>
        </w:r>
        <w:proofErr w:type="spellEnd"/>
        <w:r>
          <w:t xml:space="preserve"> (2022) </w:t>
        </w:r>
        <w:r>
          <w:t>may be rooted in the distinct use of the concerned terms in ecology. Although some ecologists follow the mathematical definitions (Hubbell 2001; Brown et al. 2002, 2004), the majority of research uses the terms in stark contrast with fractal theory. At lea</w:t>
        </w:r>
        <w:r>
          <w:t>st, there are three types of contrast.</w:t>
        </w:r>
      </w:ins>
    </w:p>
    <w:p w14:paraId="22EE6BB1" w14:textId="77777777" w:rsidR="00C31E54" w:rsidRDefault="00E9692B">
      <w:pPr>
        <w:pStyle w:val="BodyText"/>
        <w:rPr>
          <w:ins w:id="22" w:author="Author" w:date="2023-05-19T16:27:00Z"/>
        </w:rPr>
      </w:pPr>
      <w:ins w:id="23" w:author="Author" w:date="2023-05-19T16:27:00Z">
        <w:r>
          <w:t xml:space="preserve">First, ecologists use scale invariance when the observation is scale dependent. This is common in food web ecology and dates back to at least the 1980s. In a pioneering work on food web properties, </w:t>
        </w:r>
        <w:proofErr w:type="gramStart"/>
        <w:r>
          <w:t>Briand</w:t>
        </w:r>
        <w:proofErr w:type="gramEnd"/>
        <w:r>
          <w:t xml:space="preserve"> and Cohen (1</w:t>
        </w:r>
        <w:r>
          <w:t>984) found no statistical trends in the proportion of basal and consumer species in a food web over a wide range of total species richness (i.e., the regression coefficient of total species richness was not significantly different from zero). Based on this</w:t>
        </w:r>
        <w:r>
          <w:t xml:space="preserve"> finding, they concluded that food web properties are “scale invariant,” as appeared in the article’s title. The context shows that scale invariance in their article meant the constancy of the proportional abundance of certain trophic levels. Since then, t</w:t>
        </w:r>
        <w:r>
          <w:t xml:space="preserve">his distinct terminology has been inherited in follow-up studies for approximately 40 years (Sugihara et al. 1989; </w:t>
        </w:r>
        <w:proofErr w:type="spellStart"/>
        <w:r>
          <w:t>Bersier</w:t>
        </w:r>
        <w:proofErr w:type="spellEnd"/>
        <w:r>
          <w:t xml:space="preserve"> et al. 1999; </w:t>
        </w:r>
        <w:proofErr w:type="spellStart"/>
        <w:r>
          <w:t>Galiana</w:t>
        </w:r>
        <w:proofErr w:type="spellEnd"/>
        <w:r>
          <w:t xml:space="preserve"> et al. 2021). For example, </w:t>
        </w:r>
        <w:proofErr w:type="spellStart"/>
        <w:r>
          <w:t>Galiana</w:t>
        </w:r>
        <w:proofErr w:type="spellEnd"/>
        <w:r>
          <w:t xml:space="preserve"> et al. (2021) investigated food web properties across spatial scales and wrot</w:t>
        </w:r>
        <w:r>
          <w:t>e:</w:t>
        </w:r>
      </w:ins>
    </w:p>
    <w:p w14:paraId="22EE6BB2" w14:textId="77777777" w:rsidR="00C31E54" w:rsidRDefault="00E9692B">
      <w:pPr>
        <w:pStyle w:val="BlockText"/>
        <w:rPr>
          <w:ins w:id="24" w:author="Author" w:date="2023-05-19T16:27:00Z"/>
        </w:rPr>
      </w:pPr>
      <w:ins w:id="25" w:author="Author" w:date="2023-05-19T16:27:00Z">
        <w:r>
          <w:t xml:space="preserve">…the proportion of species per trophic level and the proportion of overlap in the consumers’ diet were largely </w:t>
        </w:r>
        <w:r>
          <w:rPr>
            <w:i/>
            <w:iCs/>
          </w:rPr>
          <w:t>scale-invariant</w:t>
        </w:r>
        <w:r>
          <w:t xml:space="preserve"> (Fig. 3). The proportion of basal, intermediate, and top species showed </w:t>
        </w:r>
        <w:r>
          <w:rPr>
            <w:i/>
            <w:iCs/>
          </w:rPr>
          <w:t>similar values from local to regional spatial scales</w:t>
        </w:r>
        <w:r>
          <w:t xml:space="preserve">… </w:t>
        </w:r>
        <w:r>
          <w:t>(emphasis added)</w:t>
        </w:r>
      </w:ins>
    </w:p>
    <w:p w14:paraId="22EE6BB3" w14:textId="77777777" w:rsidR="00C31E54" w:rsidRDefault="00E9692B">
      <w:pPr>
        <w:pStyle w:val="FirstParagraph"/>
        <w:rPr>
          <w:ins w:id="26" w:author="Author" w:date="2023-05-19T16:27:00Z"/>
        </w:rPr>
      </w:pPr>
      <w:ins w:id="27" w:author="Author" w:date="2023-05-19T16:27:00Z">
        <w:r>
          <w:t>Clearly, scale invariance is used to describe food web properties that do not change from local to regional scales in a statistical sense; this is what is called “scale dependence” (or “non-scaling”) in fractal theory. If truly scale invar</w:t>
        </w:r>
        <w:r>
          <w:t>iant in a fractal sense, the food web properties should change according to the power law scaling of observation scale (species richness or area).</w:t>
        </w:r>
      </w:ins>
    </w:p>
    <w:p w14:paraId="22EE6BB4" w14:textId="77777777" w:rsidR="00C31E54" w:rsidRDefault="00E9692B">
      <w:pPr>
        <w:pStyle w:val="BodyText"/>
        <w:rPr>
          <w:ins w:id="28" w:author="Author" w:date="2023-05-19T16:27:00Z"/>
        </w:rPr>
      </w:pPr>
      <w:ins w:id="29" w:author="Author" w:date="2023-05-19T16:27:00Z">
        <w:r>
          <w:t>Second, ecologists use scale dependence when the observation is scale invariant. Spatial scaling of biodivers</w:t>
        </w:r>
        <w:r>
          <w:t>ity, such as species-area relationships (SARs), exemplifies this situation. Species richness typically obeys a power-law function of area, a relationship currently known as the Arrhenius SAR (Arrhenius 1921). This scaling feature enables us to predict spec</w:t>
        </w:r>
        <w:r>
          <w:t>ies richness from small to large areas because a consistent “scaling law” exists across spatial scales. This property has contributed to the spatial design of aquatic and terrestrial protected areas (</w:t>
        </w:r>
        <w:proofErr w:type="spellStart"/>
        <w:r>
          <w:t>Neigel</w:t>
        </w:r>
        <w:proofErr w:type="spellEnd"/>
        <w:r>
          <w:t xml:space="preserve"> 2003; </w:t>
        </w:r>
        <w:proofErr w:type="spellStart"/>
        <w:r>
          <w:t>Desmet</w:t>
        </w:r>
        <w:proofErr w:type="spellEnd"/>
        <w:r>
          <w:t xml:space="preserve"> and Cowling 2004), which encompass m</w:t>
        </w:r>
        <w:r>
          <w:t>ore than 30 million km</w:t>
        </w:r>
      </w:ins>
      <m:oMath>
        <m:sSup>
          <m:sSupPr>
            <m:ctrlPr>
              <w:ins w:id="30" w:author="Author" w:date="2023-05-19T16:27:00Z">
                <w:rPr>
                  <w:rFonts w:ascii="Cambria Math" w:hAnsi="Cambria Math"/>
                </w:rPr>
              </w:ins>
            </m:ctrlPr>
          </m:sSupPr>
          <m:e>
            <m:r>
              <w:ins w:id="31" w:author="Author" w:date="2023-05-19T16:27:00Z">
                <w:rPr>
                  <w:rFonts w:ascii="Cambria Math" w:hAnsi="Cambria Math"/>
                </w:rPr>
                <m:t>​</m:t>
              </w:ins>
            </m:r>
          </m:e>
          <m:sup>
            <m:r>
              <w:ins w:id="32" w:author="Author" w:date="2023-05-19T16:27:00Z">
                <w:rPr>
                  <w:rFonts w:ascii="Cambria Math" w:hAnsi="Cambria Math"/>
                </w:rPr>
                <m:t>2</m:t>
              </w:ins>
            </m:r>
          </m:sup>
        </m:sSup>
      </m:oMath>
      <w:ins w:id="33" w:author="Author" w:date="2023-05-19T16:27:00Z">
        <w:r>
          <w:t xml:space="preserve"> globally (Deguignet et al. 2014). Nevertheless, ecologists refer to such scaling relationships as scale-dependent (Palmer and White 1994; Chase et al. 2018; Nishizawa et al. 2022) in contrast to the common terminology in fractal th</w:t>
        </w:r>
        <w:proofErr w:type="spellStart"/>
        <w:r>
          <w:t>eory</w:t>
        </w:r>
        <w:proofErr w:type="spellEnd"/>
        <w:r>
          <w:t>. Only a few ecologists refer to power-law SARs as scale invariant following the definition of fractal theory (e.g., Hubbell 2001).</w:t>
        </w:r>
      </w:ins>
    </w:p>
    <w:p w14:paraId="22EE6BB5" w14:textId="77777777" w:rsidR="00C31E54" w:rsidRDefault="00E9692B">
      <w:pPr>
        <w:pStyle w:val="BodyText"/>
        <w:rPr>
          <w:ins w:id="34" w:author="Author" w:date="2023-05-19T16:27:00Z"/>
        </w:rPr>
      </w:pPr>
      <w:ins w:id="35" w:author="Author" w:date="2023-05-19T16:27:00Z">
        <w:r>
          <w:t>Lastly, ecologists use scaling when scaling is impossible. Countless numbers of ecological research use the term scaling</w:t>
        </w:r>
        <w:r>
          <w:t xml:space="preserve"> when observations do not follow the scaling relationship defined in equation (3) (Keil et al. 2018; </w:t>
        </w:r>
        <w:proofErr w:type="spellStart"/>
        <w:r>
          <w:t>Jarzyna</w:t>
        </w:r>
        <w:proofErr w:type="spellEnd"/>
        <w:r>
          <w:t xml:space="preserve"> and </w:t>
        </w:r>
        <w:proofErr w:type="spellStart"/>
        <w:r>
          <w:t>Jetz</w:t>
        </w:r>
        <w:proofErr w:type="spellEnd"/>
        <w:r>
          <w:t xml:space="preserve"> 2018; Gonzalez et al. 2020; </w:t>
        </w:r>
        <w:proofErr w:type="spellStart"/>
        <w:r>
          <w:t>Galiana</w:t>
        </w:r>
        <w:proofErr w:type="spellEnd"/>
        <w:r>
          <w:t xml:space="preserve"> et al. 2021). For example, Keil et al. (2018) related species extirpation events to area and described</w:t>
        </w:r>
        <w:r>
          <w:t xml:space="preserve"> the observed non-monotonic relationships as scaling; however, this is what is called “non-scaling” in fractal theory. The “ecological” use of scaling can be inferred from contexts if there is no mention to fractals or scaling theory. Yet, it is difficult </w:t>
        </w:r>
        <w:r>
          <w:t>to “adjust” the meaning of the term when some researchers discuss this ecological term of scaling with explicit reference to scaling theory (Gonzalez et al. 2020), as scaling theory defines scaling in a completely opposite manner (Mandelbrot 1967; Rodrígue</w:t>
        </w:r>
        <w:r>
          <w:t>z-</w:t>
        </w:r>
        <w:proofErr w:type="spellStart"/>
        <w:r>
          <w:t>Iturbe</w:t>
        </w:r>
        <w:proofErr w:type="spellEnd"/>
        <w:r>
          <w:t xml:space="preserve"> and Rinaldo 2001; Brown et al. 2002, 2004; </w:t>
        </w:r>
        <w:proofErr w:type="spellStart"/>
        <w:r>
          <w:t>Proekt</w:t>
        </w:r>
        <w:proofErr w:type="spellEnd"/>
        <w:r>
          <w:t xml:space="preserve"> et al. 2012; Rinaldo et al. 2014). Such a description is self-contradicting for those who have backgrounds in fractal/scaling theory.</w:t>
        </w:r>
      </w:ins>
    </w:p>
    <w:p w14:paraId="22EE6BB6" w14:textId="77777777" w:rsidR="00C31E54" w:rsidRDefault="00E9692B">
      <w:pPr>
        <w:pStyle w:val="BodyText"/>
        <w:rPr>
          <w:ins w:id="36" w:author="Author" w:date="2023-05-19T16:27:00Z"/>
        </w:rPr>
      </w:pPr>
      <w:ins w:id="37" w:author="Author" w:date="2023-05-19T16:27:00Z">
        <w:r>
          <w:t xml:space="preserve">The divergent use of the same terms among disciplines could be </w:t>
        </w:r>
        <w:r>
          <w:t>a natural outcome given the changing nature of language. One may argue that this is not a serious problem because “</w:t>
        </w:r>
        <w:r>
          <w:rPr>
            <w:i/>
            <w:iCs/>
          </w:rPr>
          <w:t>people are skilled at deciphering meaning from context</w:t>
        </w:r>
        <w:r>
          <w:t>” (Hodges 2008)</w:t>
        </w:r>
        <w:r>
          <w:t>. I agree, but only if the central idea of the concept remains similar. For example, the term “metapopulation” is defined differently among studies (</w:t>
        </w:r>
        <w:proofErr w:type="spellStart"/>
        <w:r>
          <w:t>Hanski</w:t>
        </w:r>
        <w:proofErr w:type="spellEnd"/>
        <w:r>
          <w:t xml:space="preserve"> and Gilpin 1991; </w:t>
        </w:r>
        <w:proofErr w:type="spellStart"/>
        <w:r>
          <w:t>Fronhofer</w:t>
        </w:r>
        <w:proofErr w:type="spellEnd"/>
        <w:r>
          <w:t xml:space="preserve"> et al. 2012; Poos and Jackson 2012; Terui et al. 2018), but their “operat</w:t>
        </w:r>
        <w:r>
          <w:t>ional” definitions share the core of the concept. This is not the case with scale invariance. In ecology, scale invariance (and scaling) is used in a way that completely undermines the original theoretical implications of fractals. In an extreme case, rese</w:t>
        </w:r>
        <w:r>
          <w:t xml:space="preserve">archers describe that a power function is an observation that does not satisfy scaling laws (Havens 1992). It is likely that </w:t>
        </w:r>
        <w:proofErr w:type="spellStart"/>
        <w:r>
          <w:t>Carraro</w:t>
        </w:r>
        <w:proofErr w:type="spellEnd"/>
        <w:r>
          <w:t xml:space="preserve"> and </w:t>
        </w:r>
        <w:proofErr w:type="spellStart"/>
        <w:r>
          <w:t>Altermatt</w:t>
        </w:r>
        <w:proofErr w:type="spellEnd"/>
        <w:r>
          <w:t xml:space="preserve"> (2022) – despite their clear focus on fractals – picked this ecological conceptualization of “scale invarianc</w:t>
        </w:r>
        <w:r>
          <w:t>e” and “scaling” to invalidate past research that followed the mathematical definition of the same terms. An unsolved mystery, however, is that the authors followed the correct mathematical definitions in their previous publications (</w:t>
        </w:r>
        <w:proofErr w:type="spellStart"/>
        <w:r>
          <w:t>Giometto</w:t>
        </w:r>
        <w:proofErr w:type="spellEnd"/>
        <w:r>
          <w:t xml:space="preserve"> et al. 2013; </w:t>
        </w:r>
        <w:proofErr w:type="spellStart"/>
        <w:r>
          <w:t>Carraro</w:t>
        </w:r>
        <w:proofErr w:type="spellEnd"/>
        <w:r>
          <w:t xml:space="preserve"> et al. 2020).</w:t>
        </w:r>
      </w:ins>
    </w:p>
    <w:p w14:paraId="22EE6BB7" w14:textId="77777777" w:rsidR="00C31E54" w:rsidRDefault="00E9692B">
      <w:pPr>
        <w:pStyle w:val="Heading1"/>
        <w:rPr>
          <w:ins w:id="38" w:author="Author" w:date="2023-05-19T16:27:00Z"/>
        </w:rPr>
      </w:pPr>
      <w:bookmarkStart w:id="39" w:name="concluding-remarks"/>
      <w:bookmarkEnd w:id="18"/>
      <w:ins w:id="40" w:author="Author" w:date="2023-05-19T16:27:00Z">
        <w:r>
          <w:t>Concluding remarks</w:t>
        </w:r>
      </w:ins>
    </w:p>
    <w:p w14:paraId="22EE6BB8" w14:textId="77777777" w:rsidR="00C31E54" w:rsidRDefault="00E9692B">
      <w:pPr>
        <w:pStyle w:val="FirstParagraph"/>
        <w:rPr>
          <w:ins w:id="41" w:author="Author" w:date="2023-05-19T16:27:00Z"/>
        </w:rPr>
      </w:pPr>
      <w:ins w:id="42" w:author="Author" w:date="2023-05-19T16:27:00Z">
        <w:r>
          <w:t>Scaling is a fundamental property of scale-invariant observations, allowing for generalizations across different scales (Levin 1992; Clark et al. 2021). This concept plays a central role in ecological research. Howe</w:t>
        </w:r>
        <w:r>
          <w:t>ver, the meanings of key terms have diverged within the field of ecology. In contrast, the same terms in fractal theory have retained their mathematically defined nature (equation (3) and Table 1) since their initial introduction in the 1960s (Mandelbrot 1</w:t>
        </w:r>
        <w:r>
          <w:t>967; Rodríguez-</w:t>
        </w:r>
        <w:proofErr w:type="spellStart"/>
        <w:r>
          <w:t>Iturbe</w:t>
        </w:r>
        <w:proofErr w:type="spellEnd"/>
        <w:r>
          <w:t xml:space="preserve"> and Rinaldo 2001; Brown et al. 2002, 2004; </w:t>
        </w:r>
        <w:proofErr w:type="spellStart"/>
        <w:r>
          <w:t>Proekt</w:t>
        </w:r>
        <w:proofErr w:type="spellEnd"/>
        <w:r>
          <w:t xml:space="preserve"> et al. 2012; Rinaldo et al. 2014).</w:t>
        </w:r>
      </w:ins>
    </w:p>
    <w:p w14:paraId="22EE6BB9" w14:textId="77777777" w:rsidR="00C31E54" w:rsidRDefault="00E9692B">
      <w:pPr>
        <w:pStyle w:val="BodyText"/>
        <w:rPr>
          <w:ins w:id="43" w:author="Author" w:date="2023-05-19T16:27:00Z"/>
        </w:rPr>
      </w:pPr>
      <w:ins w:id="44" w:author="Author" w:date="2023-05-19T16:27:00Z">
        <w:r>
          <w:t>The gulf between ecology and fractal theory is deep, and achieving consistent terminology may prove challenging. As such, it is highly recommended th</w:t>
        </w:r>
        <w:r>
          <w:t>at authors clarify the context of terminology in their research to promote better understanding. Simultaneously, it is crucial to encourage ecologists to recognize the mathematical definition of scale invariance. By fostering clearer communication and unde</w:t>
        </w:r>
        <w:r>
          <w:t xml:space="preserve">rstanding between the fields, we can pave the way for more productive interdisciplinary collaborations. Otherwise, </w:t>
        </w:r>
        <w:proofErr w:type="gramStart"/>
        <w:r>
          <w:t>the divergent</w:t>
        </w:r>
        <w:proofErr w:type="gramEnd"/>
        <w:r>
          <w:t xml:space="preserve"> terminology creates unnecessary debates that hinder scientific advancement. The disrespectful arguments presented in </w:t>
        </w:r>
        <w:proofErr w:type="spellStart"/>
        <w:r>
          <w:t>Carraro</w:t>
        </w:r>
        <w:proofErr w:type="spellEnd"/>
        <w:r>
          <w:t xml:space="preserve"> an</w:t>
        </w:r>
        <w:r>
          <w:t xml:space="preserve">d </w:t>
        </w:r>
        <w:proofErr w:type="spellStart"/>
        <w:r>
          <w:t>Altermatt</w:t>
        </w:r>
        <w:proofErr w:type="spellEnd"/>
        <w:r>
          <w:t xml:space="preserve"> (2022) serve as an unfortunate example of the negative consequences resulting from this divergence.</w:t>
        </w:r>
      </w:ins>
    </w:p>
    <w:p w14:paraId="22EE6BBA" w14:textId="77777777" w:rsidR="00C31E54" w:rsidRDefault="00E9692B">
      <w:pPr>
        <w:pStyle w:val="Heading2"/>
      </w:pPr>
      <w:bookmarkStart w:id="45" w:name="data-availability"/>
      <w:r>
        <w:t>Data availability</w:t>
      </w:r>
    </w:p>
    <w:p w14:paraId="22EE6BBB" w14:textId="77777777" w:rsidR="00C31E54" w:rsidRDefault="00E9692B">
      <w:pPr>
        <w:pStyle w:val="FirstParagraph"/>
      </w:pPr>
      <w:r>
        <w:t xml:space="preserve">Codes and data are available at </w:t>
      </w:r>
      <w:hyperlink r:id="rId9">
        <w:r>
          <w:rPr>
            <w:rStyle w:val="Hyperlink"/>
          </w:rPr>
          <w:t>https://github.com/aterui</w:t>
        </w:r>
        <w:r>
          <w:rPr>
            <w:rStyle w:val="Hyperlink"/>
          </w:rPr>
          <w:t>/public-proj_fractal-river</w:t>
        </w:r>
      </w:hyperlink>
      <w:r>
        <w:t>.</w:t>
      </w:r>
    </w:p>
    <w:p w14:paraId="22EE6BBC" w14:textId="7593D071" w:rsidR="00C31E54" w:rsidRDefault="00E9692B">
      <w:pPr>
        <w:pStyle w:val="Heading2"/>
      </w:pPr>
      <w:bookmarkStart w:id="46" w:name="competing-interest"/>
      <w:bookmarkEnd w:id="45"/>
      <w:del w:id="47" w:author="Author" w:date="2023-05-19T16:27:00Z">
        <w:r>
          <w:rPr>
            <w:rStyle w:val="SectionNumber"/>
          </w:rPr>
          <w:delText>6.2</w:delText>
        </w:r>
        <w:r>
          <w:tab/>
        </w:r>
      </w:del>
      <w:r>
        <w:t>Competing interest</w:t>
      </w:r>
    </w:p>
    <w:p w14:paraId="22EE6BBD" w14:textId="77777777" w:rsidR="00C31E54" w:rsidRDefault="00E9692B">
      <w:pPr>
        <w:pStyle w:val="FirstParagraph"/>
      </w:pPr>
      <w:r>
        <w:t>None declared.</w:t>
      </w:r>
    </w:p>
    <w:p w14:paraId="22EE6BBE" w14:textId="42B068B3" w:rsidR="00C31E54" w:rsidRDefault="00E9692B">
      <w:pPr>
        <w:pStyle w:val="Heading2"/>
      </w:pPr>
      <w:bookmarkStart w:id="48" w:name="acknowledgements"/>
      <w:bookmarkEnd w:id="46"/>
      <w:del w:id="49" w:author="Author" w:date="2023-05-19T16:27:00Z">
        <w:r>
          <w:rPr>
            <w:rStyle w:val="SectionNumber"/>
          </w:rPr>
          <w:delText>6.3</w:delText>
        </w:r>
        <w:r>
          <w:tab/>
        </w:r>
      </w:del>
      <w:r>
        <w:t>Acknowledgements</w:t>
      </w:r>
    </w:p>
    <w:p w14:paraId="22EE6BBF" w14:textId="04AD795E" w:rsidR="00C31E54" w:rsidRDefault="00E9692B">
      <w:pPr>
        <w:pStyle w:val="FirstParagraph"/>
      </w:pPr>
      <w:r>
        <w:t xml:space="preserve">I thank Ryosuke </w:t>
      </w:r>
      <w:proofErr w:type="spellStart"/>
      <w:r>
        <w:t>Iritani</w:t>
      </w:r>
      <w:proofErr w:type="spellEnd"/>
      <w:r>
        <w:t xml:space="preserve"> </w:t>
      </w:r>
      <w:ins w:id="50" w:author="Author" w:date="2023-05-19T16:27:00Z">
        <w:r>
          <w:t xml:space="preserve">and Shota Shibasaki </w:t>
        </w:r>
      </w:ins>
      <w:r>
        <w:t xml:space="preserve">for </w:t>
      </w:r>
      <w:del w:id="51" w:author="Author" w:date="2023-05-19T16:27:00Z">
        <w:r>
          <w:delText>his</w:delText>
        </w:r>
      </w:del>
      <w:ins w:id="52" w:author="Author" w:date="2023-05-19T16:27:00Z">
        <w:r>
          <w:t>their</w:t>
        </w:r>
      </w:ins>
      <w:r>
        <w:t xml:space="preserve"> comments on the earlier version of this manuscript. This material is based upon work sup</w:t>
      </w:r>
      <w:r>
        <w:t>ported by the National Science Foundation through the Division of Environmental Biology (DEB 2015634).</w:t>
      </w:r>
    </w:p>
    <w:p w14:paraId="22EE6BC0" w14:textId="77777777" w:rsidR="00C31E54" w:rsidRDefault="00E9692B">
      <w:r>
        <w:br w:type="page"/>
      </w:r>
    </w:p>
    <w:p w14:paraId="22EE6BC1" w14:textId="77777777" w:rsidR="00C31E54" w:rsidRDefault="00E9692B">
      <w:pPr>
        <w:pStyle w:val="Heading2"/>
      </w:pPr>
      <w:bookmarkStart w:id="53" w:name="references"/>
      <w:bookmarkEnd w:id="48"/>
      <w:r>
        <w:t>References</w:t>
      </w:r>
    </w:p>
    <w:p w14:paraId="22EE6BC2" w14:textId="77777777" w:rsidR="00C31E54" w:rsidRDefault="00E9692B">
      <w:pPr>
        <w:pStyle w:val="Bibliography"/>
      </w:pPr>
      <w:bookmarkStart w:id="54" w:name="ref-andersonEffectsDispersalRiver2018"/>
      <w:bookmarkStart w:id="55" w:name="refs"/>
      <w:r>
        <w:t>Anderson KE, Hayes SM (2018) The effects of dispersal and river spatial structure on asynchrony in consumerresource metacommunities. Freshwa</w:t>
      </w:r>
      <w:r>
        <w:t xml:space="preserve">ter Biology 63:100–113. </w:t>
      </w:r>
      <w:hyperlink r:id="rId10">
        <w:r>
          <w:rPr>
            <w:rStyle w:val="Hyperlink"/>
          </w:rPr>
          <w:t>https://doi.org/10.1111/fwb.12998</w:t>
        </w:r>
      </w:hyperlink>
    </w:p>
    <w:p w14:paraId="22EE6BC3" w14:textId="77777777" w:rsidR="00C31E54" w:rsidRDefault="00E9692B">
      <w:pPr>
        <w:pStyle w:val="Bibliography"/>
        <w:rPr>
          <w:ins w:id="56" w:author="Author" w:date="2023-05-19T16:27:00Z"/>
        </w:rPr>
      </w:pPr>
      <w:bookmarkStart w:id="57" w:name="ref-arrheniusSpeciesArea1921"/>
      <w:bookmarkEnd w:id="54"/>
      <w:ins w:id="58" w:author="Author" w:date="2023-05-19T16:27:00Z">
        <w:r>
          <w:t xml:space="preserve">Arrhenius O (1921) Species and area. Journal of Ecology 9:95–99. </w:t>
        </w:r>
        <w:r>
          <w:fldChar w:fldCharType="begin"/>
        </w:r>
        <w:r>
          <w:instrText>HYPERLINK "https://doi.org/10.2307/2255763" \</w:instrText>
        </w:r>
        <w:r>
          <w:instrText>h</w:instrText>
        </w:r>
        <w:r>
          <w:fldChar w:fldCharType="separate"/>
        </w:r>
        <w:r>
          <w:rPr>
            <w:rStyle w:val="Hyperlink"/>
          </w:rPr>
          <w:t>https://doi.org/10.2307/2255763</w:t>
        </w:r>
        <w:r>
          <w:rPr>
            <w:rStyle w:val="Hyperlink"/>
          </w:rPr>
          <w:fldChar w:fldCharType="end"/>
        </w:r>
      </w:ins>
    </w:p>
    <w:p w14:paraId="22EE6BC4" w14:textId="77777777" w:rsidR="00C31E54" w:rsidRDefault="00E9692B">
      <w:pPr>
        <w:pStyle w:val="Bibliography"/>
        <w:rPr>
          <w:ins w:id="59" w:author="Author" w:date="2023-05-19T16:27:00Z"/>
        </w:rPr>
      </w:pPr>
      <w:bookmarkStart w:id="60" w:name="ref-bersierScaleInvariantScale1999"/>
      <w:bookmarkEnd w:id="57"/>
      <w:proofErr w:type="spellStart"/>
      <w:ins w:id="61" w:author="Author" w:date="2023-05-19T16:27:00Z">
        <w:r>
          <w:t>Bersier</w:t>
        </w:r>
        <w:proofErr w:type="spellEnd"/>
        <w:r>
          <w:t xml:space="preserve"> L-F, Dixon P, Sugihara G (1999) Scale-invariant or scale-dependent behavior of the link density property in food webs: A matter of sampling effort? The American Naturalist 153:67</w:t>
        </w:r>
        <w:r>
          <w:t xml:space="preserve">6–682. </w:t>
        </w:r>
        <w:r>
          <w:fldChar w:fldCharType="begin"/>
        </w:r>
        <w:r>
          <w:instrText>HYPERLINK "https://doi.org/10.1086/303200" \h</w:instrText>
        </w:r>
        <w:r>
          <w:fldChar w:fldCharType="separate"/>
        </w:r>
        <w:r>
          <w:rPr>
            <w:rStyle w:val="Hyperlink"/>
          </w:rPr>
          <w:t>https://doi.org/10.1086/303200</w:t>
        </w:r>
        <w:r>
          <w:rPr>
            <w:rStyle w:val="Hyperlink"/>
          </w:rPr>
          <w:fldChar w:fldCharType="end"/>
        </w:r>
      </w:ins>
    </w:p>
    <w:p w14:paraId="22EE6BC5" w14:textId="77777777" w:rsidR="00C31E54" w:rsidRDefault="00E9692B">
      <w:pPr>
        <w:pStyle w:val="Bibliography"/>
        <w:rPr>
          <w:ins w:id="62" w:author="Author" w:date="2023-05-19T16:27:00Z"/>
        </w:rPr>
      </w:pPr>
      <w:bookmarkStart w:id="63" w:name="ref-briandCommunityFoodWebs1984"/>
      <w:bookmarkEnd w:id="60"/>
      <w:ins w:id="64" w:author="Author" w:date="2023-05-19T16:27:00Z">
        <w:r>
          <w:t xml:space="preserve">Briand F, Cohen JE (1984) Community food webs have scale-invariant structure. Nature 307:264–267. </w:t>
        </w:r>
        <w:r>
          <w:fldChar w:fldCharType="begin"/>
        </w:r>
        <w:r>
          <w:instrText>HYPERLINK "https://doi.org/10.1038</w:instrText>
        </w:r>
        <w:r>
          <w:instrText>/307264a0" \h</w:instrText>
        </w:r>
        <w:r>
          <w:fldChar w:fldCharType="separate"/>
        </w:r>
        <w:r>
          <w:rPr>
            <w:rStyle w:val="Hyperlink"/>
          </w:rPr>
          <w:t>https://doi.org/10.1038/307264a0</w:t>
        </w:r>
        <w:r>
          <w:rPr>
            <w:rStyle w:val="Hyperlink"/>
          </w:rPr>
          <w:fldChar w:fldCharType="end"/>
        </w:r>
      </w:ins>
    </w:p>
    <w:p w14:paraId="22EE6BC6" w14:textId="77777777" w:rsidR="00C31E54" w:rsidRDefault="00E9692B">
      <w:pPr>
        <w:pStyle w:val="Bibliography"/>
      </w:pPr>
      <w:bookmarkStart w:id="65" w:name="ref-brownMetabolicTheoryEcology2004"/>
      <w:bookmarkEnd w:id="63"/>
      <w:r>
        <w:t xml:space="preserve">Brown JH, </w:t>
      </w:r>
      <w:proofErr w:type="spellStart"/>
      <w:r>
        <w:t>Gillooly</w:t>
      </w:r>
      <w:proofErr w:type="spellEnd"/>
      <w:r>
        <w:t xml:space="preserve"> JF, Allen AP, et al (2004) Toward a metabolic theory of ecology. Ecology 85:1771–1789. </w:t>
      </w:r>
      <w:hyperlink r:id="rId11">
        <w:r>
          <w:rPr>
            <w:rStyle w:val="Hyperlink"/>
          </w:rPr>
          <w:t>https://doi.org/10.</w:t>
        </w:r>
        <w:r>
          <w:rPr>
            <w:rStyle w:val="Hyperlink"/>
          </w:rPr>
          <w:t>1890/03-9000</w:t>
        </w:r>
      </w:hyperlink>
    </w:p>
    <w:p w14:paraId="22EE6BC7" w14:textId="77777777" w:rsidR="00C31E54" w:rsidRDefault="00E9692B">
      <w:pPr>
        <w:pStyle w:val="Bibliography"/>
      </w:pPr>
      <w:bookmarkStart w:id="66" w:name="ref-brownFractalNatureNature2002"/>
      <w:bookmarkEnd w:id="65"/>
      <w:r>
        <w:t>Brown JH, Gupta VK, Li B-L, et al (2002) The fractal nature of nature: Power laws, ecological complexity and biodiversity. Philosophical Transactions of the Royal Society of London Series B: Biological Scienc</w:t>
      </w:r>
      <w:r>
        <w:t xml:space="preserve">es 357:619–626. </w:t>
      </w:r>
      <w:hyperlink r:id="rId12">
        <w:r>
          <w:rPr>
            <w:rStyle w:val="Hyperlink"/>
          </w:rPr>
          <w:t>https://doi.org/10.1098/rstb.2001.0993</w:t>
        </w:r>
      </w:hyperlink>
    </w:p>
    <w:p w14:paraId="22EE6BC8" w14:textId="77777777" w:rsidR="00C31E54" w:rsidRDefault="00E9692B">
      <w:pPr>
        <w:pStyle w:val="Bibliography"/>
      </w:pPr>
      <w:bookmarkStart w:id="67" w:name="X4927176db44b381d4c5c91afe15ab102bd65634"/>
      <w:bookmarkEnd w:id="66"/>
      <w:r>
        <w:t xml:space="preserve">Carrara F, Altermatt F, Rodriguez-Iturbe I, Rinaldo A (2012) Dendritic connectivity controls biodiversity patterns in experimental metacommunities. Proceedings of the National Academy of Sciences 109:5761–5766. </w:t>
      </w:r>
      <w:hyperlink r:id="rId13">
        <w:r>
          <w:rPr>
            <w:rStyle w:val="Hyperlink"/>
          </w:rPr>
          <w:t>https://doi.org/10.1073/pnas.1119651109</w:t>
        </w:r>
      </w:hyperlink>
    </w:p>
    <w:p w14:paraId="22EE6BC9" w14:textId="77777777" w:rsidR="00C31E54" w:rsidRDefault="00E9692B">
      <w:pPr>
        <w:pStyle w:val="Bibliography"/>
      </w:pPr>
      <w:bookmarkStart w:id="68" w:name="ref-carraroOptimalChannelNetworks2022"/>
      <w:bookmarkEnd w:id="67"/>
      <w:r>
        <w:t>Carraro L, Altermatt F (2022) Optimal Channel Networks accurately model ecologically-relevant geomorphological features of branching river networks. Communications Eart</w:t>
      </w:r>
      <w:r>
        <w:t xml:space="preserve">h &amp; Environment 3:1–10. </w:t>
      </w:r>
      <w:hyperlink r:id="rId14">
        <w:r>
          <w:rPr>
            <w:rStyle w:val="Hyperlink"/>
          </w:rPr>
          <w:t>https://doi.org/10.1038/s43247-022-00454-1</w:t>
        </w:r>
      </w:hyperlink>
    </w:p>
    <w:p w14:paraId="22EE6BCA" w14:textId="77777777" w:rsidR="00C31E54" w:rsidRDefault="00E9692B">
      <w:pPr>
        <w:pStyle w:val="Bibliography"/>
        <w:rPr>
          <w:ins w:id="69" w:author="Author" w:date="2023-05-19T16:27:00Z"/>
        </w:rPr>
      </w:pPr>
      <w:bookmarkStart w:id="70" w:name="X79eb7746fef63872c4f0d376b77455282297fa4"/>
      <w:bookmarkEnd w:id="68"/>
      <w:proofErr w:type="spellStart"/>
      <w:ins w:id="71" w:author="Author" w:date="2023-05-19T16:27:00Z">
        <w:r>
          <w:t>Carraro</w:t>
        </w:r>
        <w:proofErr w:type="spellEnd"/>
        <w:r>
          <w:t xml:space="preserve"> L, </w:t>
        </w:r>
        <w:proofErr w:type="spellStart"/>
        <w:r>
          <w:t>Bertuzzo</w:t>
        </w:r>
        <w:proofErr w:type="spellEnd"/>
        <w:r>
          <w:t xml:space="preserve"> E, </w:t>
        </w:r>
        <w:proofErr w:type="spellStart"/>
        <w:r>
          <w:t>Fronhofer</w:t>
        </w:r>
        <w:proofErr w:type="spellEnd"/>
        <w:r>
          <w:t xml:space="preserve"> EA, et al (2020) Generation and application of river network </w:t>
        </w:r>
        <w:r>
          <w:t xml:space="preserve">analogues for use in ecology and evolution. Ecology and Evolution 10:7537–7550. </w:t>
        </w:r>
        <w:r>
          <w:fldChar w:fldCharType="begin"/>
        </w:r>
        <w:r>
          <w:instrText>HYPERLINK "https://doi.org/10.1002/ece3.6479" \h</w:instrText>
        </w:r>
        <w:r>
          <w:fldChar w:fldCharType="separate"/>
        </w:r>
        <w:r>
          <w:rPr>
            <w:rStyle w:val="Hyperlink"/>
          </w:rPr>
          <w:t>https://doi.org/10.1002/ece3.6479</w:t>
        </w:r>
        <w:r>
          <w:rPr>
            <w:rStyle w:val="Hyperlink"/>
          </w:rPr>
          <w:fldChar w:fldCharType="end"/>
        </w:r>
      </w:ins>
    </w:p>
    <w:p w14:paraId="22EE6BCB" w14:textId="77777777" w:rsidR="00C31E54" w:rsidRDefault="00E9692B">
      <w:pPr>
        <w:pStyle w:val="Bibliography"/>
      </w:pPr>
      <w:bookmarkStart w:id="72" w:name="Xff882fbbc7b300c9a658e638d19dd48a2a6f9dd"/>
      <w:bookmarkEnd w:id="70"/>
      <w:r>
        <w:t xml:space="preserve">Chase JM, McGill BJ, McGlinn DJ, et al (2018) Embracing </w:t>
      </w:r>
      <w:r>
        <w:t xml:space="preserve">scale-dependence to achieve a deeper understanding of biodiversity and its change across communities. Ecology Letters 21:1737–1751. </w:t>
      </w:r>
      <w:hyperlink r:id="rId15">
        <w:r>
          <w:rPr>
            <w:rStyle w:val="Hyperlink"/>
          </w:rPr>
          <w:t>https://doi.org/10.1111/ele.13151</w:t>
        </w:r>
      </w:hyperlink>
    </w:p>
    <w:p w14:paraId="22EE6BCC" w14:textId="77777777" w:rsidR="00C31E54" w:rsidRDefault="00E9692B">
      <w:pPr>
        <w:pStyle w:val="Bibliography"/>
      </w:pPr>
      <w:bookmarkStart w:id="73" w:name="ref-clarkGeneralStatisticalScaling2021"/>
      <w:bookmarkEnd w:id="72"/>
      <w:r>
        <w:t xml:space="preserve">Clark AT, Arnoldi J-F, Zelnik YR, et al (2021) General statistical scaling laws for stability in ecological systems. Ecology Letters n/a: </w:t>
      </w:r>
      <w:hyperlink r:id="rId16">
        <w:r>
          <w:rPr>
            <w:rStyle w:val="Hyperlink"/>
          </w:rPr>
          <w:t>https://doi.org/10.1111/ele.13760</w:t>
        </w:r>
      </w:hyperlink>
    </w:p>
    <w:p w14:paraId="22EE6BCD" w14:textId="77777777" w:rsidR="00C31E54" w:rsidRDefault="00E9692B">
      <w:pPr>
        <w:pStyle w:val="Bibliography"/>
        <w:rPr>
          <w:ins w:id="74" w:author="Author" w:date="2023-05-19T16:27:00Z"/>
        </w:rPr>
      </w:pPr>
      <w:bookmarkStart w:id="75" w:name="ref-deguignet2014UnitedNations2014"/>
      <w:bookmarkEnd w:id="73"/>
      <w:proofErr w:type="spellStart"/>
      <w:ins w:id="76" w:author="Author" w:date="2023-05-19T16:27:00Z">
        <w:r>
          <w:t>Deguignet</w:t>
        </w:r>
        <w:proofErr w:type="spellEnd"/>
        <w:r>
          <w:t xml:space="preserve"> M, </w:t>
        </w:r>
        <w:proofErr w:type="spellStart"/>
        <w:r>
          <w:t>Juffe-Bignoli</w:t>
        </w:r>
        <w:proofErr w:type="spellEnd"/>
        <w:r>
          <w:t xml:space="preserve"> D, Harrison J, et al (2014) 2014 United Nations List of Protected Areas. UNEP-WCMC: Cambridge, UK</w:t>
        </w:r>
      </w:ins>
    </w:p>
    <w:p w14:paraId="22EE6BCE" w14:textId="77777777" w:rsidR="00C31E54" w:rsidRDefault="00E9692B">
      <w:pPr>
        <w:pStyle w:val="Bibliography"/>
        <w:rPr>
          <w:ins w:id="77" w:author="Author" w:date="2023-05-19T16:27:00Z"/>
        </w:rPr>
      </w:pPr>
      <w:bookmarkStart w:id="78" w:name="X48931017b40f2a3694ae3e86de85d32aafc4ea5"/>
      <w:bookmarkEnd w:id="75"/>
      <w:proofErr w:type="spellStart"/>
      <w:ins w:id="79" w:author="Author" w:date="2023-05-19T16:27:00Z">
        <w:r>
          <w:t>Desmet</w:t>
        </w:r>
        <w:proofErr w:type="spellEnd"/>
        <w:r>
          <w:t xml:space="preserve"> P, Cowling R (2004) Using the species-area relationship to set baseline targets for conservation. Ecology and Society </w:t>
        </w:r>
        <w:proofErr w:type="gramStart"/>
        <w:r>
          <w:t>9:ar</w:t>
        </w:r>
        <w:r>
          <w:t>t</w:t>
        </w:r>
        <w:proofErr w:type="gramEnd"/>
        <w:r>
          <w:t xml:space="preserve">11. </w:t>
        </w:r>
        <w:r>
          <w:fldChar w:fldCharType="begin"/>
        </w:r>
        <w:r>
          <w:instrText>HYPERLINK "https://doi.org/10.5751/ES-01206-090211" \h</w:instrText>
        </w:r>
        <w:r>
          <w:fldChar w:fldCharType="separate"/>
        </w:r>
        <w:r>
          <w:rPr>
            <w:rStyle w:val="Hyperlink"/>
          </w:rPr>
          <w:t>https://doi.org/10.5751/ES-01206-090211</w:t>
        </w:r>
        <w:r>
          <w:rPr>
            <w:rStyle w:val="Hyperlink"/>
          </w:rPr>
          <w:fldChar w:fldCharType="end"/>
        </w:r>
      </w:ins>
    </w:p>
    <w:p w14:paraId="22EE6BCF" w14:textId="77777777" w:rsidR="00C31E54" w:rsidRDefault="00E9692B">
      <w:pPr>
        <w:pStyle w:val="Bibliography"/>
        <w:rPr>
          <w:ins w:id="80" w:author="Author" w:date="2023-05-19T16:27:00Z"/>
        </w:rPr>
      </w:pPr>
      <w:bookmarkStart w:id="81" w:name="ref-fronhoferWhyAreMetapopulations2012"/>
      <w:bookmarkEnd w:id="78"/>
      <w:proofErr w:type="spellStart"/>
      <w:ins w:id="82" w:author="Author" w:date="2023-05-19T16:27:00Z">
        <w:r>
          <w:t>Fronhofer</w:t>
        </w:r>
        <w:proofErr w:type="spellEnd"/>
        <w:r>
          <w:t xml:space="preserve"> EA, </w:t>
        </w:r>
        <w:proofErr w:type="spellStart"/>
        <w:r>
          <w:t>Kubisch</w:t>
        </w:r>
        <w:proofErr w:type="spellEnd"/>
        <w:r>
          <w:t xml:space="preserve"> A, </w:t>
        </w:r>
        <w:proofErr w:type="spellStart"/>
        <w:r>
          <w:t>Hilker</w:t>
        </w:r>
        <w:proofErr w:type="spellEnd"/>
        <w:r>
          <w:t xml:space="preserve"> FM, et al (2012) Why are metapopulations so rare? Ecology 93:1967–1978</w:t>
        </w:r>
      </w:ins>
    </w:p>
    <w:p w14:paraId="22EE6BD0" w14:textId="77777777" w:rsidR="00C31E54" w:rsidRDefault="00E9692B">
      <w:pPr>
        <w:pStyle w:val="Bibliography"/>
      </w:pPr>
      <w:bookmarkStart w:id="83" w:name="ref-galianaSpatialScalingFood2021"/>
      <w:bookmarkEnd w:id="81"/>
      <w:proofErr w:type="spellStart"/>
      <w:r>
        <w:t>Galiana</w:t>
      </w:r>
      <w:proofErr w:type="spellEnd"/>
      <w:r>
        <w:t xml:space="preserve"> N, Barr</w:t>
      </w:r>
      <w:r>
        <w:t xml:space="preserve">os C, Braga J, et al (2021) The spatial scaling of food web structure across European biogeographical regions. Ecography 44:653–664. </w:t>
      </w:r>
      <w:hyperlink r:id="rId17">
        <w:r>
          <w:rPr>
            <w:rStyle w:val="Hyperlink"/>
          </w:rPr>
          <w:t>https://doi.org/10.1111/ecog.05229</w:t>
        </w:r>
      </w:hyperlink>
    </w:p>
    <w:p w14:paraId="22EE6BD1" w14:textId="77777777" w:rsidR="00C31E54" w:rsidRDefault="00E9692B">
      <w:pPr>
        <w:pStyle w:val="Bibliography"/>
        <w:rPr>
          <w:ins w:id="84" w:author="Author" w:date="2023-05-19T16:27:00Z"/>
        </w:rPr>
      </w:pPr>
      <w:bookmarkStart w:id="85" w:name="ref-giomettoScalingBodySize2013"/>
      <w:bookmarkEnd w:id="83"/>
      <w:proofErr w:type="spellStart"/>
      <w:ins w:id="86" w:author="Author" w:date="2023-05-19T16:27:00Z">
        <w:r>
          <w:t>Giometto</w:t>
        </w:r>
        <w:proofErr w:type="spellEnd"/>
        <w:r>
          <w:t xml:space="preserve"> A, </w:t>
        </w:r>
        <w:proofErr w:type="spellStart"/>
        <w:r>
          <w:t>Altermatt</w:t>
        </w:r>
        <w:proofErr w:type="spellEnd"/>
        <w:r>
          <w:t xml:space="preserve"> F, Carrara F, et al (2013) Scaling body size fluctuations. Proceedings of the National Academy of Sciences 110:4646–4650. </w:t>
        </w:r>
        <w:r>
          <w:fldChar w:fldCharType="begin"/>
        </w:r>
        <w:r>
          <w:instrText>HYPERLINK "https://doi.org/10.1073/pnas.1301552110" \h</w:instrText>
        </w:r>
        <w:r>
          <w:fldChar w:fldCharType="separate"/>
        </w:r>
        <w:r>
          <w:rPr>
            <w:rStyle w:val="Hyperlink"/>
          </w:rPr>
          <w:t>https://doi.org/10.1073/pnas.1301552110</w:t>
        </w:r>
        <w:r>
          <w:rPr>
            <w:rStyle w:val="Hyperlink"/>
          </w:rPr>
          <w:fldChar w:fldCharType="end"/>
        </w:r>
      </w:ins>
    </w:p>
    <w:p w14:paraId="22EE6BD2" w14:textId="77777777" w:rsidR="00C31E54" w:rsidRDefault="00E9692B">
      <w:pPr>
        <w:pStyle w:val="Bibliography"/>
      </w:pPr>
      <w:bookmarkStart w:id="87" w:name="Xfd3d3aacdcbff08b85ed1f9cce7ee69eec412ed"/>
      <w:bookmarkEnd w:id="85"/>
      <w:r>
        <w:t xml:space="preserve">Gonzalez A, Germain RM, Srivastava DS, et al (2020) Scaling-up biodiversity-ecosystem functioning research. Ecology Letters 23:757–776. </w:t>
      </w:r>
      <w:hyperlink r:id="rId18">
        <w:r>
          <w:rPr>
            <w:rStyle w:val="Hyperlink"/>
          </w:rPr>
          <w:t>https://doi.org/10.1111/ele.13456</w:t>
        </w:r>
      </w:hyperlink>
    </w:p>
    <w:p w14:paraId="22EE6BD3" w14:textId="77777777" w:rsidR="00C31E54" w:rsidRDefault="00E9692B">
      <w:pPr>
        <w:pStyle w:val="Bibliography"/>
      </w:pPr>
      <w:bookmarkStart w:id="88" w:name="ref-grantLivingBranchesPopulation2007"/>
      <w:bookmarkEnd w:id="87"/>
      <w:r>
        <w:t>Grant EHC, Lowe WH, Fagan WF (2007) Living in the branches: Population dynamics and ecological processes in dendritic networks. Ecology Letters 10:165–175</w:t>
      </w:r>
    </w:p>
    <w:p w14:paraId="0E15B290" w14:textId="77777777" w:rsidR="00DD049B" w:rsidRDefault="00E9692B">
      <w:pPr>
        <w:pStyle w:val="Bibliography"/>
        <w:rPr>
          <w:del w:id="89" w:author="Author" w:date="2023-05-19T16:27:00Z"/>
        </w:rPr>
      </w:pPr>
      <w:bookmarkStart w:id="90" w:name="ref-hattonPredatorpreyPowerLaw2015"/>
      <w:del w:id="91" w:author="Author" w:date="2023-05-19T16:27:00Z">
        <w:r>
          <w:delText>Hatton IA, McCann KS, Fryxell JM, et al (2015) The predator-prey power law: Biomass sca</w:delText>
        </w:r>
        <w:r>
          <w:delText>ling across terrestrial and aquatic biomes. Science 349:aac6284</w:delText>
        </w:r>
      </w:del>
    </w:p>
    <w:p w14:paraId="22EE6BD4" w14:textId="77777777" w:rsidR="00C31E54" w:rsidRDefault="00E9692B">
      <w:pPr>
        <w:pStyle w:val="Bibliography"/>
        <w:rPr>
          <w:ins w:id="92" w:author="Author" w:date="2023-05-19T16:27:00Z"/>
        </w:rPr>
      </w:pPr>
      <w:bookmarkStart w:id="93" w:name="X3f9580e2219c7b693327e52fabacd89f552fc0c"/>
      <w:bookmarkEnd w:id="88"/>
      <w:bookmarkEnd w:id="90"/>
      <w:proofErr w:type="spellStart"/>
      <w:ins w:id="94" w:author="Author" w:date="2023-05-19T16:27:00Z">
        <w:r>
          <w:t>Hanski</w:t>
        </w:r>
        <w:proofErr w:type="spellEnd"/>
        <w:r>
          <w:t xml:space="preserve"> I, Gilpin M (1991) Metapopulation dynamics: Brief history and conceptual domain. Biological Journal of the Linnean Society 42:3–16. </w:t>
        </w:r>
        <w:r>
          <w:fldChar w:fldCharType="begin"/>
        </w:r>
        <w:r>
          <w:instrText>HYPERLINK "https://doi.org/10.1111/j.1095-8312.1991.tb00548.x" \h</w:instrText>
        </w:r>
        <w:r>
          <w:fldChar w:fldCharType="separate"/>
        </w:r>
        <w:r>
          <w:rPr>
            <w:rStyle w:val="Hyperlink"/>
          </w:rPr>
          <w:t>https://doi.org/10.1111/j.1095-8312.1991.tb00548.</w:t>
        </w:r>
        <w:r>
          <w:rPr>
            <w:rStyle w:val="Hyperlink"/>
          </w:rPr>
          <w:t>x</w:t>
        </w:r>
        <w:r>
          <w:rPr>
            <w:rStyle w:val="Hyperlink"/>
          </w:rPr>
          <w:fldChar w:fldCharType="end"/>
        </w:r>
      </w:ins>
    </w:p>
    <w:p w14:paraId="22EE6BD5" w14:textId="77777777" w:rsidR="00C31E54" w:rsidRDefault="00E9692B">
      <w:pPr>
        <w:pStyle w:val="Bibliography"/>
        <w:rPr>
          <w:ins w:id="95" w:author="Author" w:date="2023-05-19T16:27:00Z"/>
        </w:rPr>
      </w:pPr>
      <w:bookmarkStart w:id="96" w:name="ref-havensScaleStructureNatural1992"/>
      <w:bookmarkEnd w:id="93"/>
      <w:ins w:id="97" w:author="Author" w:date="2023-05-19T16:27:00Z">
        <w:r>
          <w:t xml:space="preserve">Havens K (1992) Scale and structure in natural food webs. Science 257:1107–1109. </w:t>
        </w:r>
        <w:r>
          <w:fldChar w:fldCharType="begin"/>
        </w:r>
        <w:r>
          <w:instrText>HYPERLINK "https://doi.org/10.1126/science.257.5073.1107" \h</w:instrText>
        </w:r>
        <w:r>
          <w:fldChar w:fldCharType="separate"/>
        </w:r>
        <w:r>
          <w:rPr>
            <w:rStyle w:val="Hyperlink"/>
          </w:rPr>
          <w:t>https://doi.org/10.1126/science.257.5073.1107</w:t>
        </w:r>
        <w:r>
          <w:rPr>
            <w:rStyle w:val="Hyperlink"/>
          </w:rPr>
          <w:fldChar w:fldCharType="end"/>
        </w:r>
      </w:ins>
    </w:p>
    <w:p w14:paraId="22EE6BD6" w14:textId="77777777" w:rsidR="00C31E54" w:rsidRDefault="00E9692B">
      <w:pPr>
        <w:pStyle w:val="Bibliography"/>
        <w:rPr>
          <w:ins w:id="98" w:author="Author" w:date="2023-05-19T16:27:00Z"/>
        </w:rPr>
      </w:pPr>
      <w:bookmarkStart w:id="99" w:name="ref-hodgesDefiningProblemTerminology2008"/>
      <w:bookmarkEnd w:id="96"/>
      <w:ins w:id="100" w:author="Author" w:date="2023-05-19T16:27:00Z">
        <w:r>
          <w:t xml:space="preserve">Hodges KE (2008) Defining the problem: Terminology and progress in ecology. Frontiers in Ecology and the Environment 6:35–42. </w:t>
        </w:r>
        <w:r>
          <w:fldChar w:fldCharType="begin"/>
        </w:r>
        <w:r>
          <w:instrText>HYPERLINK "https://doi.org/10.1890/060108" \h</w:instrText>
        </w:r>
        <w:r>
          <w:fldChar w:fldCharType="separate"/>
        </w:r>
        <w:r>
          <w:rPr>
            <w:rStyle w:val="Hyperlink"/>
          </w:rPr>
          <w:t>https://doi.org/10.1890/060108</w:t>
        </w:r>
        <w:r>
          <w:rPr>
            <w:rStyle w:val="Hyperlink"/>
          </w:rPr>
          <w:fldChar w:fldCharType="end"/>
        </w:r>
      </w:ins>
    </w:p>
    <w:p w14:paraId="22EE6BD7" w14:textId="77777777" w:rsidR="00C31E54" w:rsidRDefault="00E9692B">
      <w:pPr>
        <w:pStyle w:val="Bibliography"/>
      </w:pPr>
      <w:bookmarkStart w:id="101" w:name="ref-hubbellUnifiedNeutralTheory2001"/>
      <w:bookmarkEnd w:id="99"/>
      <w:r>
        <w:t xml:space="preserve">Hubbell </w:t>
      </w:r>
      <w:r>
        <w:t>SP (2001) The Unified Neutral Theory of Biodiversity and Biogeography. Princeton University Press</w:t>
      </w:r>
    </w:p>
    <w:p w14:paraId="22EE6BD8" w14:textId="77777777" w:rsidR="00C31E54" w:rsidRDefault="00E9692B">
      <w:pPr>
        <w:pStyle w:val="Bibliography"/>
      </w:pPr>
      <w:bookmarkStart w:id="102" w:name="X7e18a5ba40d8f3294728d0b90426240fe66daa9"/>
      <w:bookmarkEnd w:id="101"/>
      <w:r>
        <w:t xml:space="preserve">Jarzyna MA, Jetz W (2018) Taxonomic and functional diversity change is scale dependent. Nature Communications 9:2565. </w:t>
      </w:r>
      <w:hyperlink r:id="rId19">
        <w:r>
          <w:rPr>
            <w:rStyle w:val="Hyperlink"/>
          </w:rPr>
          <w:t>https://doi.org/10.1038/s41467-018-04889-z</w:t>
        </w:r>
      </w:hyperlink>
    </w:p>
    <w:p w14:paraId="22EE6BD9" w14:textId="77777777" w:rsidR="00C31E54" w:rsidRDefault="00E9692B">
      <w:pPr>
        <w:pStyle w:val="Bibliography"/>
      </w:pPr>
      <w:bookmarkStart w:id="103" w:name="ref-keilSpatialScalingExtinction2018"/>
      <w:bookmarkEnd w:id="102"/>
      <w:r>
        <w:t>Keil P, Pereira HM, Cabral JS, et al (2018) Spatial scaling of extinction rates: Theory and data reveal nonlinearity and a major upscaling and downscaling cha</w:t>
      </w:r>
      <w:r>
        <w:t xml:space="preserve">llenge. Global Ecology and Biogeography 27:2–13. </w:t>
      </w:r>
      <w:hyperlink r:id="rId20">
        <w:r>
          <w:rPr>
            <w:rStyle w:val="Hyperlink"/>
          </w:rPr>
          <w:t>https://doi.org/10.1111/geb.12669</w:t>
        </w:r>
      </w:hyperlink>
    </w:p>
    <w:p w14:paraId="22EE6BDA" w14:textId="77777777" w:rsidR="00C31E54" w:rsidRDefault="00E9692B">
      <w:pPr>
        <w:pStyle w:val="Bibliography"/>
      </w:pPr>
      <w:bookmarkStart w:id="104" w:name="ref-levinProblemPatternScale1992"/>
      <w:bookmarkEnd w:id="103"/>
      <w:r>
        <w:t>Levin SA (1992) The problem of pattern and scale in ecology: The Robert H. Macarthur a</w:t>
      </w:r>
      <w:r>
        <w:t xml:space="preserve">ward lecture. Ecology 73:1943–1967. </w:t>
      </w:r>
      <w:hyperlink r:id="rId21">
        <w:r>
          <w:rPr>
            <w:rStyle w:val="Hyperlink"/>
          </w:rPr>
          <w:t>https://doi.org/10.2307/1941447</w:t>
        </w:r>
      </w:hyperlink>
    </w:p>
    <w:p w14:paraId="22EE6BDB" w14:textId="77777777" w:rsidR="00C31E54" w:rsidRDefault="00E9692B">
      <w:pPr>
        <w:pStyle w:val="Bibliography"/>
      </w:pPr>
      <w:bookmarkStart w:id="105" w:name="ref-mandelbrotHowLongCoast1967"/>
      <w:bookmarkEnd w:id="104"/>
      <w:r>
        <w:t>Mandelbrot B (1967) How long is the coast of Britain? Statistical self-similarity and fractional dimensi</w:t>
      </w:r>
      <w:r>
        <w:t xml:space="preserve">on. Science 156:636–638. </w:t>
      </w:r>
      <w:hyperlink r:id="rId22">
        <w:r>
          <w:rPr>
            <w:rStyle w:val="Hyperlink"/>
          </w:rPr>
          <w:t>https://doi.org/10.1126/science.156.3775.636</w:t>
        </w:r>
      </w:hyperlink>
    </w:p>
    <w:p w14:paraId="22EE6BDC" w14:textId="77777777" w:rsidR="00C31E54" w:rsidRDefault="00E9692B">
      <w:pPr>
        <w:pStyle w:val="Bibliography"/>
      </w:pPr>
      <w:bookmarkStart w:id="106" w:name="X56948fcdfc3f01a59be8c757e7f7505fce5a0fd"/>
      <w:bookmarkEnd w:id="105"/>
      <w:r>
        <w:t>Mari L, Casagrandi R, Bertuzzo E, et al (2014) Metapopulation persistence and species sp</w:t>
      </w:r>
      <w:r>
        <w:t xml:space="preserve">read in river networks. Ecology Letters 17:426–34. </w:t>
      </w:r>
      <w:hyperlink r:id="rId23">
        <w:r>
          <w:rPr>
            <w:rStyle w:val="Hyperlink"/>
          </w:rPr>
          <w:t>https://doi.org/10.1111/ele.12242</w:t>
        </w:r>
      </w:hyperlink>
    </w:p>
    <w:p w14:paraId="22EE6BDD" w14:textId="77777777" w:rsidR="00C31E54" w:rsidRDefault="00E9692B">
      <w:pPr>
        <w:pStyle w:val="Bibliography"/>
      </w:pPr>
      <w:bookmarkStart w:id="107" w:name="ref-mooreEmergentStabilityLarge2015"/>
      <w:bookmarkEnd w:id="106"/>
      <w:r>
        <w:t>Moore JW, Beakes MP, Nesbitt HK, et al (2015) Emergent stability in a large, free-fl</w:t>
      </w:r>
      <w:r>
        <w:t>owing watershed. Ecology 96:340–347</w:t>
      </w:r>
    </w:p>
    <w:p w14:paraId="22EE6BDE" w14:textId="77777777" w:rsidR="00C31E54" w:rsidRDefault="00E9692B">
      <w:pPr>
        <w:pStyle w:val="Bibliography"/>
        <w:rPr>
          <w:ins w:id="108" w:author="Author" w:date="2023-05-19T16:27:00Z"/>
        </w:rPr>
      </w:pPr>
      <w:bookmarkStart w:id="109" w:name="Xa01536c3a300a0a6ed28ded1bbe427b0095ac2f"/>
      <w:bookmarkEnd w:id="107"/>
      <w:proofErr w:type="spellStart"/>
      <w:ins w:id="110" w:author="Author" w:date="2023-05-19T16:27:00Z">
        <w:r>
          <w:t>Neigel</w:t>
        </w:r>
        <w:proofErr w:type="spellEnd"/>
        <w:r>
          <w:t xml:space="preserve"> JE (2003) Species-area relationships and marine conservation. Ecological Applications 13:138–145. </w:t>
        </w:r>
        <w:r>
          <w:fldChar w:fldCharType="begin"/>
        </w:r>
        <w:r>
          <w:instrText>HYPERLINK "https://doi.org/10.1890/1051-0761(2003)013[0138:SARAMC]2.0.CO;2" \h</w:instrText>
        </w:r>
        <w:r>
          <w:fldChar w:fldCharType="separate"/>
        </w:r>
        <w:r>
          <w:rPr>
            <w:rStyle w:val="Hyperlink"/>
          </w:rPr>
          <w:t>https://doi.org/10.1890/1051-0761(</w:t>
        </w:r>
        <w:r>
          <w:rPr>
            <w:rStyle w:val="Hyperlink"/>
          </w:rPr>
          <w:t>2003)013[0138:SARAMC]2.0.CO;2</w:t>
        </w:r>
        <w:r>
          <w:rPr>
            <w:rStyle w:val="Hyperlink"/>
          </w:rPr>
          <w:fldChar w:fldCharType="end"/>
        </w:r>
      </w:ins>
    </w:p>
    <w:p w14:paraId="22EE6BDF" w14:textId="77777777" w:rsidR="00C31E54" w:rsidRDefault="00E9692B">
      <w:pPr>
        <w:pStyle w:val="Bibliography"/>
      </w:pPr>
      <w:bookmarkStart w:id="111" w:name="Xf426f83d75f7b9581ecfd3272b5004e1414b88e"/>
      <w:bookmarkEnd w:id="109"/>
      <w:r>
        <w:t xml:space="preserve">Nishizawa K, Shinohara N, Cadotte MW, Mori AS (2022) The latitudinal gradient in plant community assembly processes: A </w:t>
      </w:r>
      <w:r>
        <w:t xml:space="preserve">meta-analysis. Ecology Letters 25:1711–1724. </w:t>
      </w:r>
      <w:hyperlink r:id="rId24">
        <w:r>
          <w:rPr>
            <w:rStyle w:val="Hyperlink"/>
          </w:rPr>
          <w:t>https://doi.org/10.1111/ele.14019</w:t>
        </w:r>
      </w:hyperlink>
    </w:p>
    <w:p w14:paraId="22EE6BE0" w14:textId="77777777" w:rsidR="00C31E54" w:rsidRDefault="00E9692B">
      <w:pPr>
        <w:pStyle w:val="Bibliography"/>
        <w:rPr>
          <w:ins w:id="112" w:author="Author" w:date="2023-05-19T16:27:00Z"/>
        </w:rPr>
      </w:pPr>
      <w:bookmarkStart w:id="113" w:name="ref-palmerScaleDependenceSpeciesarea1994"/>
      <w:bookmarkEnd w:id="111"/>
      <w:ins w:id="114" w:author="Author" w:date="2023-05-19T16:27:00Z">
        <w:r>
          <w:t>Palmer MW, White PS (1994) Scale dependence and the species-area relationship. The America</w:t>
        </w:r>
        <w:r>
          <w:t xml:space="preserve">n Naturalist 144:717–740. </w:t>
        </w:r>
        <w:r>
          <w:fldChar w:fldCharType="begin"/>
        </w:r>
        <w:r>
          <w:instrText>HYPERLINK "https://doi.org/10.1086/285704" \h</w:instrText>
        </w:r>
        <w:r>
          <w:fldChar w:fldCharType="separate"/>
        </w:r>
        <w:r>
          <w:rPr>
            <w:rStyle w:val="Hyperlink"/>
          </w:rPr>
          <w:t>https://doi.org/10.1086/285704</w:t>
        </w:r>
        <w:r>
          <w:rPr>
            <w:rStyle w:val="Hyperlink"/>
          </w:rPr>
          <w:fldChar w:fldCharType="end"/>
        </w:r>
      </w:ins>
    </w:p>
    <w:p w14:paraId="22EE6BE1" w14:textId="77777777" w:rsidR="00C31E54" w:rsidRDefault="00E9692B">
      <w:pPr>
        <w:pStyle w:val="Bibliography"/>
      </w:pPr>
      <w:bookmarkStart w:id="115" w:name="ref-peckhamReformulationHortonLaws1999"/>
      <w:bookmarkEnd w:id="113"/>
      <w:r>
        <w:t>Peckham SD, Gupta VK (1999) A reformulation of Horton’s laws for large river networks in terms of statistical self-s</w:t>
      </w:r>
      <w:r>
        <w:t>imilarity. Water Resources Research 35:2763–2777</w:t>
      </w:r>
    </w:p>
    <w:p w14:paraId="22EE6BE2" w14:textId="77777777" w:rsidR="00C31E54" w:rsidRDefault="00E9692B">
      <w:pPr>
        <w:pStyle w:val="Bibliography"/>
        <w:rPr>
          <w:ins w:id="116" w:author="Author" w:date="2023-05-19T16:27:00Z"/>
        </w:rPr>
      </w:pPr>
      <w:bookmarkStart w:id="117" w:name="X0b806dc1dccef603673e7f0e999c26d2c7e0033"/>
      <w:bookmarkEnd w:id="115"/>
      <w:ins w:id="118" w:author="Author" w:date="2023-05-19T16:27:00Z">
        <w:r>
          <w:t>Poos MS, Jackson DA (2012) Impact of species-specific dispersal and regional stochasticity on estimates of population viability in stream metapopulations. Landscape Ecology 27:405–416</w:t>
        </w:r>
      </w:ins>
    </w:p>
    <w:p w14:paraId="22EE6BE3" w14:textId="77777777" w:rsidR="00C31E54" w:rsidRDefault="00E9692B">
      <w:pPr>
        <w:pStyle w:val="Bibliography"/>
      </w:pPr>
      <w:bookmarkStart w:id="119" w:name="ref-proektScaleInvarianceDynamics2012"/>
      <w:bookmarkEnd w:id="117"/>
      <w:proofErr w:type="spellStart"/>
      <w:r>
        <w:t>Proekt</w:t>
      </w:r>
      <w:proofErr w:type="spellEnd"/>
      <w:r>
        <w:t xml:space="preserve"> A, </w:t>
      </w:r>
      <w:proofErr w:type="spellStart"/>
      <w:r>
        <w:t>Banavar</w:t>
      </w:r>
      <w:proofErr w:type="spellEnd"/>
      <w:r>
        <w:t xml:space="preserve"> JR, M</w:t>
      </w:r>
      <w:r>
        <w:t xml:space="preserve">aritan A, Pfaff DW (2012) Scale invariance in the dynamics of spontaneous behavior. Proceedings of the National Academy of Sciences 109:10564–10569. </w:t>
      </w:r>
      <w:hyperlink r:id="rId25">
        <w:r>
          <w:rPr>
            <w:rStyle w:val="Hyperlink"/>
          </w:rPr>
          <w:t>https://doi.org/10.1073/pnas.1206894109</w:t>
        </w:r>
      </w:hyperlink>
    </w:p>
    <w:p w14:paraId="22EE6BE4" w14:textId="77777777" w:rsidR="00C31E54" w:rsidRDefault="00E9692B">
      <w:pPr>
        <w:pStyle w:val="Bibliography"/>
      </w:pPr>
      <w:bookmarkStart w:id="120" w:name="ref-rinaldoEvolutionSelectionRiver2014"/>
      <w:bookmarkEnd w:id="119"/>
      <w:r>
        <w:t xml:space="preserve">Rinaldo A, Rigon R, Banavar JR, et al (2014) Evolution and selection of river networks: Statics, dynamics, and complexity. Proceedings of the National Academy of Sciences 111:2417–2424. </w:t>
      </w:r>
      <w:hyperlink r:id="rId26">
        <w:r>
          <w:rPr>
            <w:rStyle w:val="Hyperlink"/>
          </w:rPr>
          <w:t>https://doi.org/10.1073/pnas.1322700111</w:t>
        </w:r>
      </w:hyperlink>
    </w:p>
    <w:p w14:paraId="22EE6BE5" w14:textId="77777777" w:rsidR="00C31E54" w:rsidRDefault="00E9692B">
      <w:pPr>
        <w:pStyle w:val="Bibliography"/>
      </w:pPr>
      <w:bookmarkStart w:id="121" w:name="Xa3f90ce1142c9909f3dcae33f3bb9e135b49301"/>
      <w:bookmarkEnd w:id="120"/>
      <w:r>
        <w:t>Rodríguez-Iturbe I, Rinaldo A (2001) Fractal River Basins: Chance and Self-Organization. Cambridge University Press, New York, NY</w:t>
      </w:r>
    </w:p>
    <w:p w14:paraId="7170069E" w14:textId="77777777" w:rsidR="00DD049B" w:rsidRDefault="00E9692B">
      <w:pPr>
        <w:pStyle w:val="Bibliography"/>
        <w:rPr>
          <w:del w:id="122" w:author="Author" w:date="2023-05-19T16:27:00Z"/>
        </w:rPr>
      </w:pPr>
      <w:bookmarkStart w:id="123" w:name="ref-saboRoleDischargeVariation2010"/>
      <w:del w:id="124" w:author="Author" w:date="2023-05-19T16:27:00Z">
        <w:r>
          <w:delText>Sabo JL, Finlay JC, Kennedy T, Post DM (2010) The role of discha</w:delText>
        </w:r>
        <w:r>
          <w:delText xml:space="preserve">rge variation in scaling of drainage area and food chain length in rivers. Science 330:965–967. </w:delText>
        </w:r>
        <w:r>
          <w:fldChar w:fldCharType="begin"/>
        </w:r>
        <w:r>
          <w:delInstrText>HYPERLINK "https://doi.org/10.1126/science.1196005" \h</w:delInstrText>
        </w:r>
        <w:r>
          <w:fldChar w:fldCharType="separate"/>
        </w:r>
        <w:r>
          <w:rPr>
            <w:rStyle w:val="Hyperlink"/>
          </w:rPr>
          <w:delText>https://doi.org/10.1126/science.1196005</w:delText>
        </w:r>
        <w:r>
          <w:rPr>
            <w:rStyle w:val="Hyperlink"/>
          </w:rPr>
          <w:fldChar w:fldCharType="end"/>
        </w:r>
      </w:del>
    </w:p>
    <w:p w14:paraId="22EE6BE6" w14:textId="77777777" w:rsidR="00C31E54" w:rsidRDefault="00E9692B">
      <w:pPr>
        <w:pStyle w:val="Bibliography"/>
        <w:rPr>
          <w:ins w:id="125" w:author="Author" w:date="2023-05-19T16:27:00Z"/>
        </w:rPr>
      </w:pPr>
      <w:bookmarkStart w:id="126" w:name="ref-sugiharaScaleInvarianceFood1989"/>
      <w:bookmarkEnd w:id="121"/>
      <w:bookmarkEnd w:id="123"/>
      <w:ins w:id="127" w:author="Author" w:date="2023-05-19T16:27:00Z">
        <w:r>
          <w:t xml:space="preserve">Sugihara G, </w:t>
        </w:r>
        <w:proofErr w:type="spellStart"/>
        <w:r>
          <w:t>Schoenly</w:t>
        </w:r>
        <w:proofErr w:type="spellEnd"/>
        <w:r>
          <w:t xml:space="preserve"> K, </w:t>
        </w:r>
        <w:proofErr w:type="spellStart"/>
        <w:r>
          <w:t>Trombla</w:t>
        </w:r>
        <w:proofErr w:type="spellEnd"/>
        <w:r>
          <w:t xml:space="preserve"> A (198</w:t>
        </w:r>
        <w:r>
          <w:t>9) Scale invariance in food web properties. Science 48–52</w:t>
        </w:r>
      </w:ins>
    </w:p>
    <w:p w14:paraId="22EE6BE7" w14:textId="77777777" w:rsidR="00C31E54" w:rsidRDefault="00E9692B">
      <w:pPr>
        <w:pStyle w:val="Bibliography"/>
      </w:pPr>
      <w:bookmarkStart w:id="128" w:name="X7a93b6a5ed35b56104b34b95008113e84c2e73b"/>
      <w:bookmarkEnd w:id="126"/>
      <w:r>
        <w:t xml:space="preserve">Terui A, Ishiyama N, Urabe H, et al (2018) Metapopulation stability in branching river networks. Proceedings of the National Academy of Sciences 115:E5963–E5969. </w:t>
      </w:r>
      <w:hyperlink r:id="rId27">
        <w:r>
          <w:rPr>
            <w:rStyle w:val="Hyperlink"/>
          </w:rPr>
          <w:t>https://doi.org/10.1073/pnas.1800060115</w:t>
        </w:r>
      </w:hyperlink>
    </w:p>
    <w:p w14:paraId="22EE6BE8" w14:textId="77777777" w:rsidR="00C31E54" w:rsidRDefault="00E9692B">
      <w:pPr>
        <w:pStyle w:val="Bibliography"/>
      </w:pPr>
      <w:bookmarkStart w:id="129" w:name="ref-teruiEmergentDualScaling2021"/>
      <w:bookmarkEnd w:id="128"/>
      <w:r>
        <w:t xml:space="preserve">Terui A, Kim S, Dolph CL, et al (2021) Emergent dual scaling of riverine biodiversity. Proceedings of the National Academy of Sciences 118:e2105574118. </w:t>
      </w:r>
      <w:hyperlink r:id="rId28">
        <w:r>
          <w:rPr>
            <w:rStyle w:val="Hyperlink"/>
          </w:rPr>
          <w:t>https://doi.org/10.1073/pnas.2105574118</w:t>
        </w:r>
      </w:hyperlink>
    </w:p>
    <w:p w14:paraId="22EE6BE9" w14:textId="77777777" w:rsidR="00C31E54" w:rsidRDefault="00E9692B">
      <w:pPr>
        <w:pStyle w:val="Bibliography"/>
      </w:pPr>
      <w:bookmarkStart w:id="130" w:name="ref-yamazakiMERITHydroHighresolution2019"/>
      <w:bookmarkEnd w:id="129"/>
      <w:r>
        <w:t xml:space="preserve">Yamazaki D, Ikeshima D, Sosa J, et al (2019) MERIT </w:t>
      </w:r>
      <w:r>
        <w:t xml:space="preserve">hydro: A high-resolution global hydrography map based on latest topography dataset. Water Resources Research 55:5053–5073. </w:t>
      </w:r>
      <w:hyperlink r:id="rId29">
        <w:r>
          <w:rPr>
            <w:rStyle w:val="Hyperlink"/>
          </w:rPr>
          <w:t>https://doi.org/10.1029/2019wr024873</w:t>
        </w:r>
      </w:hyperlink>
    </w:p>
    <w:p w14:paraId="22EE6BEA" w14:textId="77777777" w:rsidR="00C31E54" w:rsidRDefault="00E9692B">
      <w:pPr>
        <w:pStyle w:val="Bibliography"/>
      </w:pPr>
      <w:bookmarkStart w:id="131" w:name="X3d8d5e422975803ce85866e71d5573479a3b389"/>
      <w:bookmarkEnd w:id="130"/>
      <w:r>
        <w:t>Yeakel</w:t>
      </w:r>
      <w:r>
        <w:t xml:space="preserve"> JD, Moore JW, Guimarães PR, de Aguiar MAM (2014) Synchronisation and stability in river metapopulation networks. Ecology Letters 17:273–283. </w:t>
      </w:r>
      <w:hyperlink r:id="rId30">
        <w:r>
          <w:rPr>
            <w:rStyle w:val="Hyperlink"/>
          </w:rPr>
          <w:t>https://doi.org/10.1111/ele.12228</w:t>
        </w:r>
      </w:hyperlink>
      <w:bookmarkEnd w:id="8"/>
      <w:bookmarkEnd w:id="39"/>
      <w:bookmarkEnd w:id="53"/>
      <w:bookmarkEnd w:id="55"/>
      <w:bookmarkEnd w:id="131"/>
    </w:p>
    <w:sectPr w:rsidR="00C31E54">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E725" w14:textId="77777777" w:rsidR="00E9692B" w:rsidRDefault="00E9692B">
      <w:pPr>
        <w:spacing w:after="0"/>
      </w:pPr>
      <w:r>
        <w:separator/>
      </w:r>
    </w:p>
  </w:endnote>
  <w:endnote w:type="continuationSeparator" w:id="0">
    <w:p w14:paraId="33A14FB1" w14:textId="77777777" w:rsidR="00E9692B" w:rsidRDefault="00E9692B">
      <w:pPr>
        <w:spacing w:after="0"/>
      </w:pPr>
      <w:r>
        <w:continuationSeparator/>
      </w:r>
    </w:p>
  </w:endnote>
  <w:endnote w:type="continuationNotice" w:id="1">
    <w:p w14:paraId="75FCC01C" w14:textId="77777777" w:rsidR="00E9692B" w:rsidRDefault="00E969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691C" w14:textId="77777777" w:rsidR="00E9692B" w:rsidRDefault="00E96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84F5" w14:textId="77777777" w:rsidR="00E9692B" w:rsidRDefault="00E9692B">
      <w:r>
        <w:separator/>
      </w:r>
    </w:p>
  </w:footnote>
  <w:footnote w:type="continuationSeparator" w:id="0">
    <w:p w14:paraId="066EE0F8" w14:textId="77777777" w:rsidR="00E9692B" w:rsidRDefault="00E9692B">
      <w:r>
        <w:continuationSeparator/>
      </w:r>
    </w:p>
  </w:footnote>
  <w:footnote w:type="continuationNotice" w:id="1">
    <w:p w14:paraId="24688415" w14:textId="77777777" w:rsidR="00E9692B" w:rsidRDefault="00E969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D327" w14:textId="77777777" w:rsidR="00E9692B" w:rsidRDefault="00E96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3C0C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97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1E54"/>
    <w:rsid w:val="00090DC3"/>
    <w:rsid w:val="006622FC"/>
    <w:rsid w:val="00C31E54"/>
    <w:rsid w:val="00DD049B"/>
    <w:rsid w:val="00E93066"/>
    <w:rsid w:val="00E9692B"/>
    <w:rsid w:val="00FE50C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6B82"/>
  <w15:docId w15:val="{4E289BDD-1514-459F-874E-C5F45F0A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969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9692B"/>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9692B"/>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9692B"/>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9692B"/>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9692B"/>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9692B"/>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9692B"/>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9692B"/>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9692B"/>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E9692B"/>
    <w:rPr>
      <w:i w:val="0"/>
    </w:rPr>
  </w:style>
  <w:style w:type="character" w:styleId="FootnoteReference">
    <w:name w:val="footnote reference"/>
    <w:basedOn w:val="CaptionChar"/>
    <w:rsid w:val="00E9692B"/>
    <w:rPr>
      <w:i w:val="0"/>
      <w:vertAlign w:val="superscript"/>
    </w:rPr>
  </w:style>
  <w:style w:type="character" w:styleId="Hyperlink">
    <w:name w:val="Hyperlink"/>
    <w:basedOn w:val="CaptionChar"/>
    <w:rsid w:val="00E9692B"/>
    <w:rPr>
      <w:i w:val="0"/>
      <w:color w:val="4F81BD" w:themeColor="accent1"/>
    </w:rPr>
  </w:style>
  <w:style w:type="paragraph" w:styleId="TOCHeading">
    <w:name w:val="TOC Heading"/>
    <w:basedOn w:val="Heading1"/>
    <w:next w:val="BodyText"/>
    <w:uiPriority w:val="39"/>
    <w:unhideWhenUsed/>
    <w:qFormat/>
    <w:rsid w:val="00E9692B"/>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9692B"/>
    <w:rPr>
      <w:rFonts w:ascii="Consolas" w:hAnsi="Consolas"/>
      <w:b/>
      <w:i w:val="0"/>
      <w:color w:val="204A87"/>
      <w:sz w:val="22"/>
      <w:shd w:val="clear" w:color="auto" w:fill="F8F8F8"/>
    </w:rPr>
  </w:style>
  <w:style w:type="character" w:customStyle="1" w:styleId="DataTypeTok">
    <w:name w:val="DataTypeTok"/>
    <w:basedOn w:val="VerbatimChar"/>
    <w:rsid w:val="00E9692B"/>
    <w:rPr>
      <w:rFonts w:ascii="Consolas" w:hAnsi="Consolas"/>
      <w:i w:val="0"/>
      <w:color w:val="204A87"/>
      <w:sz w:val="22"/>
      <w:shd w:val="clear" w:color="auto" w:fill="F8F8F8"/>
    </w:rPr>
  </w:style>
  <w:style w:type="character" w:customStyle="1" w:styleId="DecValTok">
    <w:name w:val="DecValTok"/>
    <w:basedOn w:val="VerbatimChar"/>
    <w:rsid w:val="00E9692B"/>
    <w:rPr>
      <w:rFonts w:ascii="Consolas" w:hAnsi="Consolas"/>
      <w:i w:val="0"/>
      <w:color w:val="0000CF"/>
      <w:sz w:val="22"/>
      <w:shd w:val="clear" w:color="auto" w:fill="F8F8F8"/>
    </w:rPr>
  </w:style>
  <w:style w:type="character" w:customStyle="1" w:styleId="BaseNTok">
    <w:name w:val="BaseNTok"/>
    <w:basedOn w:val="VerbatimChar"/>
    <w:rsid w:val="00E9692B"/>
    <w:rPr>
      <w:rFonts w:ascii="Consolas" w:hAnsi="Consolas"/>
      <w:i w:val="0"/>
      <w:color w:val="0000CF"/>
      <w:sz w:val="22"/>
      <w:shd w:val="clear" w:color="auto" w:fill="F8F8F8"/>
    </w:rPr>
  </w:style>
  <w:style w:type="character" w:customStyle="1" w:styleId="FloatTok">
    <w:name w:val="FloatTok"/>
    <w:basedOn w:val="VerbatimChar"/>
    <w:rsid w:val="00E9692B"/>
    <w:rPr>
      <w:rFonts w:ascii="Consolas" w:hAnsi="Consolas"/>
      <w:i w:val="0"/>
      <w:color w:val="0000CF"/>
      <w:sz w:val="22"/>
      <w:shd w:val="clear" w:color="auto" w:fill="F8F8F8"/>
    </w:rPr>
  </w:style>
  <w:style w:type="character" w:customStyle="1" w:styleId="ConstantTok">
    <w:name w:val="ConstantTok"/>
    <w:basedOn w:val="VerbatimChar"/>
    <w:rsid w:val="00E9692B"/>
    <w:rPr>
      <w:rFonts w:ascii="Consolas" w:hAnsi="Consolas"/>
      <w:i w:val="0"/>
      <w:color w:val="000000"/>
      <w:sz w:val="22"/>
      <w:shd w:val="clear" w:color="auto" w:fill="F8F8F8"/>
    </w:rPr>
  </w:style>
  <w:style w:type="character" w:customStyle="1" w:styleId="CharTok">
    <w:name w:val="CharTok"/>
    <w:basedOn w:val="VerbatimChar"/>
    <w:rsid w:val="00E9692B"/>
    <w:rPr>
      <w:rFonts w:ascii="Consolas" w:hAnsi="Consolas"/>
      <w:i w:val="0"/>
      <w:color w:val="4E9A06"/>
      <w:sz w:val="22"/>
      <w:shd w:val="clear" w:color="auto" w:fill="F8F8F8"/>
    </w:rPr>
  </w:style>
  <w:style w:type="character" w:customStyle="1" w:styleId="SpecialCharTok">
    <w:name w:val="SpecialCharTok"/>
    <w:basedOn w:val="VerbatimChar"/>
    <w:rsid w:val="00E9692B"/>
    <w:rPr>
      <w:rFonts w:ascii="Consolas" w:hAnsi="Consolas"/>
      <w:i w:val="0"/>
      <w:color w:val="000000"/>
      <w:sz w:val="22"/>
      <w:shd w:val="clear" w:color="auto" w:fill="F8F8F8"/>
    </w:rPr>
  </w:style>
  <w:style w:type="character" w:customStyle="1" w:styleId="StringTok">
    <w:name w:val="StringTok"/>
    <w:basedOn w:val="VerbatimChar"/>
    <w:rsid w:val="00E9692B"/>
    <w:rPr>
      <w:rFonts w:ascii="Consolas" w:hAnsi="Consolas"/>
      <w:i w:val="0"/>
      <w:color w:val="4E9A06"/>
      <w:sz w:val="22"/>
      <w:shd w:val="clear" w:color="auto" w:fill="F8F8F8"/>
    </w:rPr>
  </w:style>
  <w:style w:type="character" w:customStyle="1" w:styleId="VerbatimStringTok">
    <w:name w:val="VerbatimStringTok"/>
    <w:basedOn w:val="VerbatimChar"/>
    <w:rsid w:val="00E9692B"/>
    <w:rPr>
      <w:rFonts w:ascii="Consolas" w:hAnsi="Consolas"/>
      <w:i w:val="0"/>
      <w:color w:val="4E9A06"/>
      <w:sz w:val="22"/>
      <w:shd w:val="clear" w:color="auto" w:fill="F8F8F8"/>
    </w:rPr>
  </w:style>
  <w:style w:type="character" w:customStyle="1" w:styleId="SpecialStringTok">
    <w:name w:val="SpecialStringTok"/>
    <w:basedOn w:val="VerbatimChar"/>
    <w:rsid w:val="00E9692B"/>
    <w:rPr>
      <w:rFonts w:ascii="Consolas" w:hAnsi="Consolas"/>
      <w:i w:val="0"/>
      <w:color w:val="4E9A06"/>
      <w:sz w:val="22"/>
      <w:shd w:val="clear" w:color="auto" w:fill="F8F8F8"/>
    </w:rPr>
  </w:style>
  <w:style w:type="character" w:customStyle="1" w:styleId="ImportTok">
    <w:name w:val="ImportTok"/>
    <w:basedOn w:val="VerbatimChar"/>
    <w:rsid w:val="00E9692B"/>
    <w:rPr>
      <w:rFonts w:ascii="Consolas" w:hAnsi="Consolas"/>
      <w:i w:val="0"/>
      <w:sz w:val="22"/>
      <w:shd w:val="clear" w:color="auto" w:fill="F8F8F8"/>
    </w:rPr>
  </w:style>
  <w:style w:type="character" w:customStyle="1" w:styleId="CommentTok">
    <w:name w:val="CommentTok"/>
    <w:basedOn w:val="VerbatimChar"/>
    <w:rsid w:val="00E9692B"/>
    <w:rPr>
      <w:rFonts w:ascii="Consolas" w:hAnsi="Consolas"/>
      <w:i/>
      <w:color w:val="8F5902"/>
      <w:sz w:val="22"/>
      <w:shd w:val="clear" w:color="auto" w:fill="F8F8F8"/>
    </w:rPr>
  </w:style>
  <w:style w:type="character" w:customStyle="1" w:styleId="DocumentationTok">
    <w:name w:val="DocumentationTok"/>
    <w:basedOn w:val="VerbatimChar"/>
    <w:rsid w:val="00E9692B"/>
    <w:rPr>
      <w:rFonts w:ascii="Consolas" w:hAnsi="Consolas"/>
      <w:b/>
      <w:i/>
      <w:color w:val="8F5902"/>
      <w:sz w:val="22"/>
      <w:shd w:val="clear" w:color="auto" w:fill="F8F8F8"/>
    </w:rPr>
  </w:style>
  <w:style w:type="character" w:customStyle="1" w:styleId="AnnotationTok">
    <w:name w:val="AnnotationTok"/>
    <w:basedOn w:val="VerbatimChar"/>
    <w:rsid w:val="00E9692B"/>
    <w:rPr>
      <w:rFonts w:ascii="Consolas" w:hAnsi="Consolas"/>
      <w:b/>
      <w:i/>
      <w:color w:val="8F5902"/>
      <w:sz w:val="22"/>
      <w:shd w:val="clear" w:color="auto" w:fill="F8F8F8"/>
    </w:rPr>
  </w:style>
  <w:style w:type="character" w:customStyle="1" w:styleId="CommentVarTok">
    <w:name w:val="CommentVarTok"/>
    <w:basedOn w:val="VerbatimChar"/>
    <w:rsid w:val="00E9692B"/>
    <w:rPr>
      <w:rFonts w:ascii="Consolas" w:hAnsi="Consolas"/>
      <w:b/>
      <w:i/>
      <w:color w:val="8F5902"/>
      <w:sz w:val="22"/>
      <w:shd w:val="clear" w:color="auto" w:fill="F8F8F8"/>
    </w:rPr>
  </w:style>
  <w:style w:type="character" w:customStyle="1" w:styleId="OtherTok">
    <w:name w:val="OtherTok"/>
    <w:basedOn w:val="VerbatimChar"/>
    <w:rsid w:val="00E9692B"/>
    <w:rPr>
      <w:rFonts w:ascii="Consolas" w:hAnsi="Consolas"/>
      <w:i w:val="0"/>
      <w:color w:val="8F5902"/>
      <w:sz w:val="22"/>
      <w:shd w:val="clear" w:color="auto" w:fill="F8F8F8"/>
    </w:rPr>
  </w:style>
  <w:style w:type="character" w:customStyle="1" w:styleId="FunctionTok">
    <w:name w:val="FunctionTok"/>
    <w:basedOn w:val="VerbatimChar"/>
    <w:rsid w:val="00E9692B"/>
    <w:rPr>
      <w:rFonts w:ascii="Consolas" w:hAnsi="Consolas"/>
      <w:i w:val="0"/>
      <w:color w:val="000000"/>
      <w:sz w:val="22"/>
      <w:shd w:val="clear" w:color="auto" w:fill="F8F8F8"/>
    </w:rPr>
  </w:style>
  <w:style w:type="character" w:customStyle="1" w:styleId="VariableTok">
    <w:name w:val="VariableTok"/>
    <w:basedOn w:val="VerbatimChar"/>
    <w:rsid w:val="00E9692B"/>
    <w:rPr>
      <w:rFonts w:ascii="Consolas" w:hAnsi="Consolas"/>
      <w:i w:val="0"/>
      <w:color w:val="000000"/>
      <w:sz w:val="22"/>
      <w:shd w:val="clear" w:color="auto" w:fill="F8F8F8"/>
    </w:rPr>
  </w:style>
  <w:style w:type="character" w:customStyle="1" w:styleId="ControlFlowTok">
    <w:name w:val="ControlFlowTok"/>
    <w:basedOn w:val="VerbatimChar"/>
    <w:rsid w:val="00E9692B"/>
    <w:rPr>
      <w:rFonts w:ascii="Consolas" w:hAnsi="Consolas"/>
      <w:b/>
      <w:i w:val="0"/>
      <w:color w:val="204A87"/>
      <w:sz w:val="22"/>
      <w:shd w:val="clear" w:color="auto" w:fill="F8F8F8"/>
    </w:rPr>
  </w:style>
  <w:style w:type="character" w:customStyle="1" w:styleId="OperatorTok">
    <w:name w:val="OperatorTok"/>
    <w:basedOn w:val="VerbatimChar"/>
    <w:rsid w:val="00E9692B"/>
    <w:rPr>
      <w:rFonts w:ascii="Consolas" w:hAnsi="Consolas"/>
      <w:b/>
      <w:i w:val="0"/>
      <w:color w:val="CE5C00"/>
      <w:sz w:val="22"/>
      <w:shd w:val="clear" w:color="auto" w:fill="F8F8F8"/>
    </w:rPr>
  </w:style>
  <w:style w:type="character" w:customStyle="1" w:styleId="BuiltInTok">
    <w:name w:val="BuiltInTok"/>
    <w:basedOn w:val="VerbatimChar"/>
    <w:rsid w:val="00E9692B"/>
    <w:rPr>
      <w:rFonts w:ascii="Consolas" w:hAnsi="Consolas"/>
      <w:i w:val="0"/>
      <w:sz w:val="22"/>
      <w:shd w:val="clear" w:color="auto" w:fill="F8F8F8"/>
    </w:rPr>
  </w:style>
  <w:style w:type="character" w:customStyle="1" w:styleId="ExtensionTok">
    <w:name w:val="ExtensionTok"/>
    <w:basedOn w:val="VerbatimChar"/>
    <w:rsid w:val="00E9692B"/>
    <w:rPr>
      <w:rFonts w:ascii="Consolas" w:hAnsi="Consolas"/>
      <w:i w:val="0"/>
      <w:sz w:val="22"/>
      <w:shd w:val="clear" w:color="auto" w:fill="F8F8F8"/>
    </w:rPr>
  </w:style>
  <w:style w:type="character" w:customStyle="1" w:styleId="PreprocessorTok">
    <w:name w:val="PreprocessorTok"/>
    <w:basedOn w:val="VerbatimChar"/>
    <w:rsid w:val="00E9692B"/>
    <w:rPr>
      <w:rFonts w:ascii="Consolas" w:hAnsi="Consolas"/>
      <w:i/>
      <w:color w:val="8F5902"/>
      <w:sz w:val="22"/>
      <w:shd w:val="clear" w:color="auto" w:fill="F8F8F8"/>
    </w:rPr>
  </w:style>
  <w:style w:type="character" w:customStyle="1" w:styleId="AttributeTok">
    <w:name w:val="AttributeTok"/>
    <w:basedOn w:val="VerbatimChar"/>
    <w:rsid w:val="00E9692B"/>
    <w:rPr>
      <w:rFonts w:ascii="Consolas" w:hAnsi="Consolas"/>
      <w:i w:val="0"/>
      <w:color w:val="C4A000"/>
      <w:sz w:val="22"/>
      <w:shd w:val="clear" w:color="auto" w:fill="F8F8F8"/>
    </w:rPr>
  </w:style>
  <w:style w:type="character" w:customStyle="1" w:styleId="RegionMarkerTok">
    <w:name w:val="RegionMarkerTok"/>
    <w:basedOn w:val="VerbatimChar"/>
    <w:rsid w:val="00E9692B"/>
    <w:rPr>
      <w:rFonts w:ascii="Consolas" w:hAnsi="Consolas"/>
      <w:i w:val="0"/>
      <w:sz w:val="22"/>
      <w:shd w:val="clear" w:color="auto" w:fill="F8F8F8"/>
    </w:rPr>
  </w:style>
  <w:style w:type="character" w:customStyle="1" w:styleId="InformationTok">
    <w:name w:val="InformationTok"/>
    <w:basedOn w:val="VerbatimChar"/>
    <w:rsid w:val="00E9692B"/>
    <w:rPr>
      <w:rFonts w:ascii="Consolas" w:hAnsi="Consolas"/>
      <w:b/>
      <w:i/>
      <w:color w:val="8F5902"/>
      <w:sz w:val="22"/>
      <w:shd w:val="clear" w:color="auto" w:fill="F8F8F8"/>
    </w:rPr>
  </w:style>
  <w:style w:type="character" w:customStyle="1" w:styleId="WarningTok">
    <w:name w:val="WarningTok"/>
    <w:basedOn w:val="VerbatimChar"/>
    <w:rsid w:val="00E9692B"/>
    <w:rPr>
      <w:rFonts w:ascii="Consolas" w:hAnsi="Consolas"/>
      <w:b/>
      <w:i/>
      <w:color w:val="8F5902"/>
      <w:sz w:val="22"/>
      <w:shd w:val="clear" w:color="auto" w:fill="F8F8F8"/>
    </w:rPr>
  </w:style>
  <w:style w:type="character" w:customStyle="1" w:styleId="AlertTok">
    <w:name w:val="AlertTok"/>
    <w:basedOn w:val="VerbatimChar"/>
    <w:rsid w:val="00E9692B"/>
    <w:rPr>
      <w:rFonts w:ascii="Consolas" w:hAnsi="Consolas"/>
      <w:i w:val="0"/>
      <w:color w:val="EF2929"/>
      <w:sz w:val="22"/>
      <w:shd w:val="clear" w:color="auto" w:fill="F8F8F8"/>
    </w:rPr>
  </w:style>
  <w:style w:type="character" w:customStyle="1" w:styleId="ErrorTok">
    <w:name w:val="ErrorTok"/>
    <w:basedOn w:val="VerbatimChar"/>
    <w:rsid w:val="00E9692B"/>
    <w:rPr>
      <w:rFonts w:ascii="Consolas" w:hAnsi="Consolas"/>
      <w:b/>
      <w:i w:val="0"/>
      <w:color w:val="A40000"/>
      <w:sz w:val="22"/>
      <w:shd w:val="clear" w:color="auto" w:fill="F8F8F8"/>
    </w:rPr>
  </w:style>
  <w:style w:type="character" w:customStyle="1" w:styleId="NormalTok">
    <w:name w:val="NormalTok"/>
    <w:basedOn w:val="VerbatimChar"/>
    <w:rsid w:val="00E9692B"/>
    <w:rPr>
      <w:rFonts w:ascii="Consolas" w:hAnsi="Consolas"/>
      <w:i w:val="0"/>
      <w:sz w:val="22"/>
      <w:shd w:val="clear" w:color="auto" w:fill="F8F8F8"/>
    </w:rPr>
  </w:style>
  <w:style w:type="paragraph" w:styleId="Header">
    <w:name w:val="header"/>
    <w:basedOn w:val="Normal"/>
    <w:link w:val="HeaderChar"/>
    <w:unhideWhenUsed/>
    <w:rsid w:val="00E9692B"/>
    <w:pPr>
      <w:tabs>
        <w:tab w:val="center" w:pos="4680"/>
        <w:tab w:val="right" w:pos="9360"/>
      </w:tabs>
      <w:spacing w:after="0"/>
    </w:pPr>
  </w:style>
  <w:style w:type="character" w:customStyle="1" w:styleId="HeaderChar">
    <w:name w:val="Header Char"/>
    <w:basedOn w:val="DefaultParagraphFont"/>
    <w:link w:val="Header"/>
    <w:rsid w:val="00E9692B"/>
  </w:style>
  <w:style w:type="paragraph" w:styleId="Footer">
    <w:name w:val="footer"/>
    <w:basedOn w:val="Normal"/>
    <w:link w:val="FooterChar"/>
    <w:unhideWhenUsed/>
    <w:rsid w:val="00E9692B"/>
    <w:pPr>
      <w:tabs>
        <w:tab w:val="center" w:pos="4680"/>
        <w:tab w:val="right" w:pos="9360"/>
      </w:tabs>
      <w:spacing w:after="0"/>
    </w:pPr>
  </w:style>
  <w:style w:type="character" w:customStyle="1" w:styleId="FooterChar">
    <w:name w:val="Footer Char"/>
    <w:basedOn w:val="DefaultParagraphFont"/>
    <w:link w:val="Footer"/>
    <w:rsid w:val="00E9692B"/>
  </w:style>
  <w:style w:type="paragraph" w:styleId="Revision">
    <w:name w:val="Revision"/>
    <w:hidden/>
    <w:semiHidden/>
    <w:rsid w:val="00E969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119651109" TargetMode="External"/><Relationship Id="rId18" Type="http://schemas.openxmlformats.org/officeDocument/2006/relationships/hyperlink" Target="https://doi.org/10.1111/ele.13456" TargetMode="External"/><Relationship Id="rId26" Type="http://schemas.openxmlformats.org/officeDocument/2006/relationships/hyperlink" Target="https://doi.org/10.1073/pnas.1322700111" TargetMode="External"/><Relationship Id="rId3" Type="http://schemas.openxmlformats.org/officeDocument/2006/relationships/settings" Target="settings.xml"/><Relationship Id="rId21" Type="http://schemas.openxmlformats.org/officeDocument/2006/relationships/hyperlink" Target="https://doi.org/10.2307/1941447" TargetMode="External"/><Relationship Id="rId34" Type="http://schemas.openxmlformats.org/officeDocument/2006/relationships/theme" Target="theme/theme1.xml"/><Relationship Id="rId7" Type="http://schemas.openxmlformats.org/officeDocument/2006/relationships/image" Target="media/image1.pdf"/><Relationship Id="rId12" Type="http://schemas.openxmlformats.org/officeDocument/2006/relationships/hyperlink" Target="https://doi.org/10.1098/rstb.2001.0993" TargetMode="External"/><Relationship Id="rId17" Type="http://schemas.openxmlformats.org/officeDocument/2006/relationships/hyperlink" Target="https://doi.org/10.1111/ecog.05229" TargetMode="External"/><Relationship Id="rId25" Type="http://schemas.openxmlformats.org/officeDocument/2006/relationships/hyperlink" Target="https://doi.org/10.1073/pnas.120689410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ele.13760" TargetMode="External"/><Relationship Id="rId20" Type="http://schemas.openxmlformats.org/officeDocument/2006/relationships/hyperlink" Target="https://doi.org/10.1111/geb.12669" TargetMode="External"/><Relationship Id="rId29" Type="http://schemas.openxmlformats.org/officeDocument/2006/relationships/hyperlink" Target="https://doi.org/10.1029/2019wr0248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90/03-9000" TargetMode="External"/><Relationship Id="rId24" Type="http://schemas.openxmlformats.org/officeDocument/2006/relationships/hyperlink" Target="https://doi.org/10.1111/ele.1401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ele.13151" TargetMode="External"/><Relationship Id="rId23" Type="http://schemas.openxmlformats.org/officeDocument/2006/relationships/hyperlink" Target="https://doi.org/10.1111/ele.12242" TargetMode="External"/><Relationship Id="rId28" Type="http://schemas.openxmlformats.org/officeDocument/2006/relationships/hyperlink" Target="https://doi.org/10.1073/pnas.2105574118" TargetMode="External"/><Relationship Id="rId10" Type="http://schemas.openxmlformats.org/officeDocument/2006/relationships/hyperlink" Target="https://doi.org/10.1111/fwb.12998" TargetMode="External"/><Relationship Id="rId19" Type="http://schemas.openxmlformats.org/officeDocument/2006/relationships/hyperlink" Target="https://doi.org/10.1038/s41467-018-04889-z"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terui/public-proj_fractal-river" TargetMode="External"/><Relationship Id="rId14" Type="http://schemas.openxmlformats.org/officeDocument/2006/relationships/hyperlink" Target="https://doi.org/10.1038/s43247-022-00454-1" TargetMode="External"/><Relationship Id="rId22" Type="http://schemas.openxmlformats.org/officeDocument/2006/relationships/hyperlink" Target="https://doi.org/10.1126/science.156.3775.636" TargetMode="External"/><Relationship Id="rId27" Type="http://schemas.openxmlformats.org/officeDocument/2006/relationships/hyperlink" Target="https://doi.org/10.1073/pnas.1800060115" TargetMode="External"/><Relationship Id="rId30" Type="http://schemas.openxmlformats.org/officeDocument/2006/relationships/hyperlink" Target="https://doi.org/10.1111/ele.12228" TargetMode="External"/><Relationship Id="rId8"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13</Pages>
  <Words>4701</Words>
  <Characters>26802</Characters>
  <Application>Microsoft Office Word</Application>
  <DocSecurity>0</DocSecurity>
  <Lines>223</Lines>
  <Paragraphs>62</Paragraphs>
  <ScaleCrop>false</ScaleCrop>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characterization of fractal river networks</dc:title>
  <dc:creator/>
  <cp:keywords/>
  <cp:lastModifiedBy>Akira Terui</cp:lastModifiedBy>
  <cp:revision>1</cp:revision>
  <dcterms:created xsi:type="dcterms:W3CDTF">2023-05-19T20:27:00Z</dcterms:created>
  <dcterms:modified xsi:type="dcterms:W3CDTF">2023-05-19T20:30:00Z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https://www.zotero.org/styles/population-ecology</vt:lpwstr>
  </property>
  <property fmtid="{D5CDD505-2E9C-101B-9397-08002B2CF9AE}" pid="4" name="fontsize">
    <vt:lpwstr>12pt</vt:lpwstr>
  </property>
  <property fmtid="{D5CDD505-2E9C-101B-9397-08002B2CF9AE}" pid="5" name="header-includes">
    <vt:lpwstr/>
  </property>
  <property fmtid="{D5CDD505-2E9C-101B-9397-08002B2CF9AE}" pid="6" name="knit">
    <vt:lpwstr>(function(inputFile, encoding) { rmarkdown::render(inputFile, encoding = encoding, output_dir = “document_output”) })</vt:lpwstr>
  </property>
  <property fmtid="{D5CDD505-2E9C-101B-9397-08002B2CF9AE}" pid="7" name="mainfont">
    <vt:lpwstr>Times New Roman</vt:lpwstr>
  </property>
  <property fmtid="{D5CDD505-2E9C-101B-9397-08002B2CF9AE}" pid="8" name="output">
    <vt:lpwstr>word_document</vt:lpwstr>
  </property>
</Properties>
</file>